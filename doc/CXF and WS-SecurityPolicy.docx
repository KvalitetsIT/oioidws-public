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E5BC" w14:textId="77777777" w:rsidR="009A3781" w:rsidRPr="00AE5D72" w:rsidRDefault="009A3781" w:rsidP="00267ED0">
      <w:pPr>
        <w:pStyle w:val="BodyText"/>
        <w:rPr>
          <w:lang w:val="en-GB"/>
        </w:rPr>
      </w:pPr>
      <w:bookmarkStart w:id="0" w:name="_Ref482418243"/>
    </w:p>
    <w:p w14:paraId="2F813A95" w14:textId="77777777" w:rsidR="00663949" w:rsidRPr="00AE5D72" w:rsidRDefault="00663949" w:rsidP="00267ED0">
      <w:pPr>
        <w:pStyle w:val="BodyText"/>
        <w:rPr>
          <w:lang w:val="en-GB"/>
        </w:rPr>
      </w:pPr>
    </w:p>
    <w:p w14:paraId="0BB14571" w14:textId="77777777" w:rsidR="00663949" w:rsidRPr="00AE5D72" w:rsidRDefault="00663949" w:rsidP="00267ED0">
      <w:pPr>
        <w:pStyle w:val="BodyText"/>
        <w:rPr>
          <w:lang w:val="en-GB"/>
        </w:rPr>
      </w:pPr>
    </w:p>
    <w:p w14:paraId="2AC1B554" w14:textId="77777777" w:rsidR="00663949" w:rsidRPr="00AE5D72" w:rsidRDefault="00663949" w:rsidP="00267ED0">
      <w:pPr>
        <w:pStyle w:val="BodyText"/>
        <w:rPr>
          <w:lang w:val="en-GB"/>
        </w:rPr>
      </w:pPr>
    </w:p>
    <w:p w14:paraId="6456109C" w14:textId="77777777" w:rsidR="009839B0" w:rsidRPr="00AE5D72" w:rsidRDefault="009839B0" w:rsidP="00267ED0">
      <w:pPr>
        <w:pStyle w:val="BodyText"/>
        <w:rPr>
          <w:lang w:val="en-GB"/>
        </w:rPr>
      </w:pPr>
    </w:p>
    <w:p w14:paraId="68398925" w14:textId="77777777" w:rsidR="00644B08" w:rsidRPr="00AE5D72" w:rsidRDefault="00644B08" w:rsidP="006171CF">
      <w:pPr>
        <w:pStyle w:val="BodyText"/>
        <w:rPr>
          <w:b/>
          <w:lang w:val="en-GB"/>
        </w:rPr>
      </w:pPr>
    </w:p>
    <w:p w14:paraId="1BA3BA1B" w14:textId="77777777" w:rsidR="0063718D" w:rsidRPr="00AE5D72" w:rsidRDefault="0063718D" w:rsidP="006171CF">
      <w:pPr>
        <w:pStyle w:val="BodyText"/>
        <w:rPr>
          <w:b/>
          <w:sz w:val="28"/>
          <w:szCs w:val="28"/>
          <w:lang w:val="en-GB"/>
        </w:rPr>
      </w:pPr>
    </w:p>
    <w:p w14:paraId="732761C4" w14:textId="77777777" w:rsidR="00F530AF" w:rsidRPr="00AE5D72" w:rsidRDefault="00F530AF" w:rsidP="00D438C2">
      <w:pPr>
        <w:pStyle w:val="BodyText"/>
        <w:rPr>
          <w:lang w:val="en-GB"/>
        </w:rPr>
      </w:pPr>
    </w:p>
    <w:p w14:paraId="408175A6" w14:textId="15D0D27C" w:rsidR="00BC0AE9" w:rsidRPr="00AE5D72" w:rsidRDefault="005060A5" w:rsidP="00A429EB">
      <w:pPr>
        <w:pStyle w:val="BodyText"/>
        <w:jc w:val="center"/>
        <w:rPr>
          <w:sz w:val="44"/>
          <w:szCs w:val="44"/>
          <w:lang w:val="en-GB"/>
        </w:rPr>
      </w:pPr>
      <w:r>
        <w:rPr>
          <w:sz w:val="44"/>
          <w:szCs w:val="44"/>
          <w:lang w:val="en-GB"/>
        </w:rPr>
        <w:t>CXF a</w:t>
      </w:r>
      <w:r w:rsidR="00A56812">
        <w:rPr>
          <w:sz w:val="44"/>
          <w:szCs w:val="44"/>
          <w:lang w:val="en-GB"/>
        </w:rPr>
        <w:t>nd WS-SecurityPolicy</w:t>
      </w:r>
    </w:p>
    <w:p w14:paraId="7ED6A639" w14:textId="77777777" w:rsidR="0037142C" w:rsidRPr="00AE5D72" w:rsidRDefault="0037142C" w:rsidP="00EF7920">
      <w:pPr>
        <w:pStyle w:val="BodyText"/>
        <w:rPr>
          <w:lang w:val="en-GB"/>
        </w:rPr>
      </w:pPr>
    </w:p>
    <w:p w14:paraId="0BB3E799" w14:textId="77777777" w:rsidR="0037142C" w:rsidRPr="00AE5D72" w:rsidRDefault="0037142C" w:rsidP="00EF7920">
      <w:pPr>
        <w:pStyle w:val="BodyText"/>
        <w:rPr>
          <w:lang w:val="en-GB"/>
        </w:rPr>
      </w:pPr>
    </w:p>
    <w:p w14:paraId="0FC89B0C" w14:textId="77777777" w:rsidR="00EF7920" w:rsidRPr="00AE5D72" w:rsidRDefault="00EF7920" w:rsidP="00EF7920">
      <w:pPr>
        <w:pStyle w:val="BodyText"/>
        <w:rPr>
          <w:lang w:val="en-GB"/>
        </w:rPr>
      </w:pPr>
    </w:p>
    <w:p w14:paraId="3AE551C9" w14:textId="77777777" w:rsidR="002144DF" w:rsidRPr="00AE5D72" w:rsidRDefault="002144DF" w:rsidP="00F87B4D">
      <w:pPr>
        <w:pStyle w:val="BodyText"/>
        <w:rPr>
          <w:lang w:val="en-GB"/>
        </w:rPr>
      </w:pPr>
    </w:p>
    <w:p w14:paraId="22CDA31B" w14:textId="77777777" w:rsidR="00D37576" w:rsidRPr="00AE5D72" w:rsidRDefault="00D37576" w:rsidP="00F87B4D">
      <w:pPr>
        <w:pStyle w:val="BodyText"/>
        <w:rPr>
          <w:lang w:val="en-GB"/>
        </w:rPr>
      </w:pPr>
    </w:p>
    <w:p w14:paraId="45F7117C" w14:textId="77777777" w:rsidR="00D37576" w:rsidRPr="00AE5D72" w:rsidRDefault="00D37576" w:rsidP="00F87B4D">
      <w:pPr>
        <w:pStyle w:val="BodyText"/>
        <w:rPr>
          <w:lang w:val="en-GB"/>
        </w:rPr>
      </w:pPr>
    </w:p>
    <w:p w14:paraId="3266913F" w14:textId="77777777" w:rsidR="00D37576" w:rsidRPr="00AE5D72" w:rsidRDefault="00D37576" w:rsidP="00F87B4D">
      <w:pPr>
        <w:pStyle w:val="BodyText"/>
        <w:rPr>
          <w:lang w:val="en-GB"/>
        </w:rPr>
      </w:pPr>
    </w:p>
    <w:p w14:paraId="23DEF781" w14:textId="77777777" w:rsidR="00D37576" w:rsidRPr="00AE5D72" w:rsidRDefault="00D37576" w:rsidP="00F87B4D">
      <w:pPr>
        <w:pStyle w:val="BodyText"/>
        <w:rPr>
          <w:lang w:val="en-GB"/>
        </w:rPr>
      </w:pPr>
    </w:p>
    <w:p w14:paraId="779DB83A" w14:textId="77777777" w:rsidR="00E60045" w:rsidRPr="00AE5D72" w:rsidRDefault="00E60045" w:rsidP="00F87B4D">
      <w:pPr>
        <w:pStyle w:val="BodyText"/>
        <w:rPr>
          <w:lang w:val="en-GB"/>
        </w:rPr>
      </w:pPr>
    </w:p>
    <w:p w14:paraId="0A7F5873" w14:textId="77777777" w:rsidR="004F5434" w:rsidRPr="00AE5D72" w:rsidRDefault="004F5434" w:rsidP="00F87B4D">
      <w:pPr>
        <w:pStyle w:val="BodyText"/>
        <w:rPr>
          <w:lang w:val="en-GB"/>
        </w:rPr>
      </w:pPr>
    </w:p>
    <w:p w14:paraId="5270F1BE" w14:textId="77777777" w:rsidR="00EF7920" w:rsidRPr="00AE5D72" w:rsidRDefault="00EF7920" w:rsidP="00F87B4D">
      <w:pPr>
        <w:pStyle w:val="BodyText"/>
        <w:rPr>
          <w:lang w:val="en-GB"/>
        </w:rPr>
      </w:pPr>
    </w:p>
    <w:p w14:paraId="15BDE3DC" w14:textId="77777777" w:rsidR="00E874BA" w:rsidRPr="00AE5D72" w:rsidRDefault="00E874BA" w:rsidP="007050C9">
      <w:pPr>
        <w:pStyle w:val="BodyText"/>
        <w:rPr>
          <w:lang w:val="en-GB"/>
        </w:rPr>
      </w:pPr>
      <w:bookmarkStart w:id="1" w:name="_Toc60202580"/>
      <w:bookmarkStart w:id="2" w:name="_Toc60202702"/>
      <w:bookmarkStart w:id="3" w:name="_Toc60203163"/>
    </w:p>
    <w:p w14:paraId="29EF0C68" w14:textId="360E3CAD" w:rsidR="005250CD" w:rsidRDefault="007050C9" w:rsidP="007050C9">
      <w:pPr>
        <w:pStyle w:val="BodyText"/>
        <w:rPr>
          <w:lang w:val="en-GB"/>
        </w:rPr>
      </w:pPr>
      <w:r w:rsidRPr="00AE5D72">
        <w:rPr>
          <w:lang w:val="en-GB"/>
        </w:rPr>
        <w:t xml:space="preserve">Status: </w:t>
      </w:r>
      <w:r w:rsidR="005250CD">
        <w:rPr>
          <w:lang w:val="en-GB"/>
        </w:rPr>
        <w:t>Version 1</w:t>
      </w:r>
      <w:r w:rsidR="007F7735" w:rsidRPr="00AE5D72">
        <w:rPr>
          <w:lang w:val="en-GB"/>
        </w:rPr>
        <w:t>.</w:t>
      </w:r>
      <w:r w:rsidR="0000422F">
        <w:rPr>
          <w:lang w:val="en-GB"/>
        </w:rPr>
        <w:t>2</w:t>
      </w:r>
    </w:p>
    <w:p w14:paraId="1B5B6442" w14:textId="1D05051A" w:rsidR="007050C9" w:rsidRPr="00AE5D72" w:rsidRDefault="00E874BA" w:rsidP="007050C9">
      <w:pPr>
        <w:pStyle w:val="BodyText"/>
        <w:rPr>
          <w:lang w:val="en-GB"/>
        </w:rPr>
      </w:pPr>
      <w:r w:rsidRPr="00AE5D72">
        <w:rPr>
          <w:lang w:val="en-GB"/>
        </w:rPr>
        <w:t>Version</w:t>
      </w:r>
      <w:r w:rsidR="007050C9" w:rsidRPr="00AE5D72">
        <w:rPr>
          <w:lang w:val="en-GB"/>
        </w:rPr>
        <w:t>:</w:t>
      </w:r>
      <w:bookmarkEnd w:id="1"/>
      <w:bookmarkEnd w:id="2"/>
      <w:bookmarkEnd w:id="3"/>
      <w:r w:rsidR="00DC5744" w:rsidRPr="00AE5D72">
        <w:rPr>
          <w:lang w:val="en-GB"/>
        </w:rPr>
        <w:t xml:space="preserve"> </w:t>
      </w:r>
      <w:r w:rsidR="0000422F">
        <w:rPr>
          <w:lang w:val="en-GB"/>
        </w:rPr>
        <w:t>17</w:t>
      </w:r>
      <w:r w:rsidR="00B56191" w:rsidRPr="00AE5D72">
        <w:rPr>
          <w:lang w:val="en-GB"/>
        </w:rPr>
        <w:t>.</w:t>
      </w:r>
      <w:r w:rsidR="0000422F">
        <w:rPr>
          <w:lang w:val="en-GB"/>
        </w:rPr>
        <w:t>07.20</w:t>
      </w:r>
      <w:r w:rsidR="005250CD">
        <w:rPr>
          <w:lang w:val="en-GB"/>
        </w:rPr>
        <w:t>18</w:t>
      </w:r>
    </w:p>
    <w:p w14:paraId="1C22096D" w14:textId="7ACCDBF9" w:rsidR="00E60045" w:rsidRPr="00AE5D72" w:rsidRDefault="00E60045">
      <w:pPr>
        <w:rPr>
          <w:lang w:val="en-GB"/>
        </w:rPr>
      </w:pPr>
    </w:p>
    <w:p w14:paraId="0F7ADDDA" w14:textId="77777777" w:rsidR="00AB26C3" w:rsidRPr="00AE5D72" w:rsidRDefault="00AB26C3" w:rsidP="00AB26C3">
      <w:pPr>
        <w:rPr>
          <w:lang w:val="en-GB"/>
        </w:rPr>
      </w:pPr>
    </w:p>
    <w:p w14:paraId="580ABA14" w14:textId="77777777" w:rsidR="009A4D9A" w:rsidRDefault="00874DC1">
      <w:pPr>
        <w:pStyle w:val="TOC1"/>
        <w:tabs>
          <w:tab w:val="right" w:leader="dot" w:pos="8495"/>
        </w:tabs>
        <w:rPr>
          <w:noProof/>
        </w:rPr>
      </w:pPr>
      <w:bookmarkStart w:id="4" w:name="_Toc55190626"/>
      <w:bookmarkEnd w:id="0"/>
      <w:r w:rsidRPr="00AE5D72">
        <w:rPr>
          <w:rFonts w:ascii="Cambria" w:hAnsi="Cambria"/>
          <w:bCs w:val="0"/>
          <w:caps w:val="0"/>
          <w:sz w:val="32"/>
          <w:szCs w:val="32"/>
          <w:lang w:val="en-GB"/>
        </w:rPr>
        <w:br w:type="page"/>
      </w:r>
      <w:r w:rsidR="000C5EB6" w:rsidRPr="00AE5D72">
        <w:rPr>
          <w:bCs w:val="0"/>
          <w:caps w:val="0"/>
          <w:lang w:val="en-GB"/>
        </w:rPr>
        <w:lastRenderedPageBreak/>
        <w:fldChar w:fldCharType="begin"/>
      </w:r>
      <w:r w:rsidR="000C5EB6" w:rsidRPr="00AE5D72">
        <w:rPr>
          <w:bCs w:val="0"/>
          <w:caps w:val="0"/>
          <w:lang w:val="en-GB"/>
        </w:rPr>
        <w:instrText xml:space="preserve"> TOC \o "1-3" \h \z \u </w:instrText>
      </w:r>
      <w:r w:rsidR="000C5EB6" w:rsidRPr="00AE5D72">
        <w:rPr>
          <w:bCs w:val="0"/>
          <w:caps w:val="0"/>
          <w:lang w:val="en-GB"/>
        </w:rPr>
        <w:fldChar w:fldCharType="separate"/>
      </w:r>
    </w:p>
    <w:p w14:paraId="2E917B97" w14:textId="6331D66E" w:rsidR="009A4D9A" w:rsidRDefault="005060A5">
      <w:pPr>
        <w:pStyle w:val="TOC1"/>
        <w:tabs>
          <w:tab w:val="right" w:leader="dot" w:pos="8495"/>
        </w:tabs>
        <w:rPr>
          <w:rFonts w:asciiTheme="minorHAnsi" w:eastAsiaTheme="minorEastAsia" w:hAnsiTheme="minorHAnsi" w:cstheme="minorBidi"/>
          <w:b w:val="0"/>
          <w:bCs w:val="0"/>
          <w:caps w:val="0"/>
          <w:noProof/>
          <w:sz w:val="22"/>
          <w:szCs w:val="22"/>
        </w:rPr>
      </w:pPr>
      <w:hyperlink w:anchor="_Toc519590792" w:history="1">
        <w:r w:rsidR="009A4D9A" w:rsidRPr="0049107E">
          <w:rPr>
            <w:rStyle w:val="Hyperlink"/>
            <w:noProof/>
            <w:lang w:val="en-GB"/>
          </w:rPr>
          <w:t>Changelog</w:t>
        </w:r>
        <w:r w:rsidR="009A4D9A">
          <w:rPr>
            <w:noProof/>
            <w:webHidden/>
          </w:rPr>
          <w:tab/>
        </w:r>
        <w:r w:rsidR="009A4D9A">
          <w:rPr>
            <w:noProof/>
            <w:webHidden/>
          </w:rPr>
          <w:fldChar w:fldCharType="begin"/>
        </w:r>
        <w:r w:rsidR="009A4D9A">
          <w:rPr>
            <w:noProof/>
            <w:webHidden/>
          </w:rPr>
          <w:instrText xml:space="preserve"> PAGEREF _Toc519590792 \h </w:instrText>
        </w:r>
        <w:r w:rsidR="009A4D9A">
          <w:rPr>
            <w:noProof/>
            <w:webHidden/>
          </w:rPr>
        </w:r>
        <w:r w:rsidR="009A4D9A">
          <w:rPr>
            <w:noProof/>
            <w:webHidden/>
          </w:rPr>
          <w:fldChar w:fldCharType="separate"/>
        </w:r>
        <w:r w:rsidR="009A4D9A">
          <w:rPr>
            <w:noProof/>
            <w:webHidden/>
          </w:rPr>
          <w:t>4</w:t>
        </w:r>
        <w:r w:rsidR="009A4D9A">
          <w:rPr>
            <w:noProof/>
            <w:webHidden/>
          </w:rPr>
          <w:fldChar w:fldCharType="end"/>
        </w:r>
      </w:hyperlink>
    </w:p>
    <w:p w14:paraId="1E3F2008" w14:textId="4D6BED38" w:rsidR="009A4D9A" w:rsidRDefault="005060A5">
      <w:pPr>
        <w:pStyle w:val="TOC1"/>
        <w:tabs>
          <w:tab w:val="right" w:leader="dot" w:pos="8495"/>
        </w:tabs>
        <w:rPr>
          <w:rFonts w:asciiTheme="minorHAnsi" w:eastAsiaTheme="minorEastAsia" w:hAnsiTheme="minorHAnsi" w:cstheme="minorBidi"/>
          <w:b w:val="0"/>
          <w:bCs w:val="0"/>
          <w:caps w:val="0"/>
          <w:noProof/>
          <w:sz w:val="22"/>
          <w:szCs w:val="22"/>
        </w:rPr>
      </w:pPr>
      <w:hyperlink w:anchor="_Toc519590793" w:history="1">
        <w:r w:rsidR="009A4D9A" w:rsidRPr="0049107E">
          <w:rPr>
            <w:rStyle w:val="Hyperlink"/>
            <w:noProof/>
            <w:lang w:val="en-GB"/>
          </w:rPr>
          <w:t>1</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Introduction</w:t>
        </w:r>
        <w:r w:rsidR="009A4D9A">
          <w:rPr>
            <w:noProof/>
            <w:webHidden/>
          </w:rPr>
          <w:tab/>
        </w:r>
        <w:r w:rsidR="009A4D9A">
          <w:rPr>
            <w:noProof/>
            <w:webHidden/>
          </w:rPr>
          <w:fldChar w:fldCharType="begin"/>
        </w:r>
        <w:r w:rsidR="009A4D9A">
          <w:rPr>
            <w:noProof/>
            <w:webHidden/>
          </w:rPr>
          <w:instrText xml:space="preserve"> PAGEREF _Toc519590793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76BC9404" w14:textId="424EDF75"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794" w:history="1">
        <w:r w:rsidR="009A4D9A" w:rsidRPr="0049107E">
          <w:rPr>
            <w:rStyle w:val="Hyperlink"/>
            <w:noProof/>
            <w:lang w:val="en-GB"/>
          </w:rPr>
          <w:t>1.1</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Intended audience</w:t>
        </w:r>
        <w:r w:rsidR="009A4D9A">
          <w:rPr>
            <w:noProof/>
            <w:webHidden/>
          </w:rPr>
          <w:tab/>
        </w:r>
        <w:r w:rsidR="009A4D9A">
          <w:rPr>
            <w:noProof/>
            <w:webHidden/>
          </w:rPr>
          <w:fldChar w:fldCharType="begin"/>
        </w:r>
        <w:r w:rsidR="009A4D9A">
          <w:rPr>
            <w:noProof/>
            <w:webHidden/>
          </w:rPr>
          <w:instrText xml:space="preserve"> PAGEREF _Toc519590794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3B8757BD" w14:textId="70850D3F"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795" w:history="1">
        <w:r w:rsidR="009A4D9A" w:rsidRPr="0049107E">
          <w:rPr>
            <w:rStyle w:val="Hyperlink"/>
            <w:noProof/>
            <w:lang w:val="en-GB"/>
          </w:rPr>
          <w:t>1.2</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Prerequisites</w:t>
        </w:r>
        <w:r w:rsidR="009A4D9A">
          <w:rPr>
            <w:noProof/>
            <w:webHidden/>
          </w:rPr>
          <w:tab/>
        </w:r>
        <w:r w:rsidR="009A4D9A">
          <w:rPr>
            <w:noProof/>
            <w:webHidden/>
          </w:rPr>
          <w:fldChar w:fldCharType="begin"/>
        </w:r>
        <w:r w:rsidR="009A4D9A">
          <w:rPr>
            <w:noProof/>
            <w:webHidden/>
          </w:rPr>
          <w:instrText xml:space="preserve"> PAGEREF _Toc519590795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523DB1EB" w14:textId="1060173A"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796" w:history="1">
        <w:r w:rsidR="009A4D9A" w:rsidRPr="0049107E">
          <w:rPr>
            <w:rStyle w:val="Hyperlink"/>
            <w:noProof/>
            <w:lang w:val="en-GB"/>
          </w:rPr>
          <w:t>1.3</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Apache CXF Version</w:t>
        </w:r>
        <w:r w:rsidR="009A4D9A">
          <w:rPr>
            <w:noProof/>
            <w:webHidden/>
          </w:rPr>
          <w:tab/>
        </w:r>
        <w:r w:rsidR="009A4D9A">
          <w:rPr>
            <w:noProof/>
            <w:webHidden/>
          </w:rPr>
          <w:fldChar w:fldCharType="begin"/>
        </w:r>
        <w:r w:rsidR="009A4D9A">
          <w:rPr>
            <w:noProof/>
            <w:webHidden/>
          </w:rPr>
          <w:instrText xml:space="preserve"> PAGEREF _Toc519590796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23DF706B" w14:textId="7773DFD8"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797" w:history="1">
        <w:r w:rsidR="009A4D9A" w:rsidRPr="0049107E">
          <w:rPr>
            <w:rStyle w:val="Hyperlink"/>
            <w:noProof/>
            <w:lang w:val="en-GB"/>
          </w:rPr>
          <w:t>1.4</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Disclaimer</w:t>
        </w:r>
        <w:r w:rsidR="009A4D9A">
          <w:rPr>
            <w:noProof/>
            <w:webHidden/>
          </w:rPr>
          <w:tab/>
        </w:r>
        <w:r w:rsidR="009A4D9A">
          <w:rPr>
            <w:noProof/>
            <w:webHidden/>
          </w:rPr>
          <w:fldChar w:fldCharType="begin"/>
        </w:r>
        <w:r w:rsidR="009A4D9A">
          <w:rPr>
            <w:noProof/>
            <w:webHidden/>
          </w:rPr>
          <w:instrText xml:space="preserve"> PAGEREF _Toc519590797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4DE88FDD" w14:textId="3EDE9F87" w:rsidR="009A4D9A" w:rsidRDefault="005060A5">
      <w:pPr>
        <w:pStyle w:val="TOC1"/>
        <w:tabs>
          <w:tab w:val="right" w:leader="dot" w:pos="8495"/>
        </w:tabs>
        <w:rPr>
          <w:rFonts w:asciiTheme="minorHAnsi" w:eastAsiaTheme="minorEastAsia" w:hAnsiTheme="minorHAnsi" w:cstheme="minorBidi"/>
          <w:b w:val="0"/>
          <w:bCs w:val="0"/>
          <w:caps w:val="0"/>
          <w:noProof/>
          <w:sz w:val="22"/>
          <w:szCs w:val="22"/>
        </w:rPr>
      </w:pPr>
      <w:hyperlink w:anchor="_Toc519590798" w:history="1">
        <w:r w:rsidR="009A4D9A" w:rsidRPr="0049107E">
          <w:rPr>
            <w:rStyle w:val="Hyperlink"/>
            <w:noProof/>
            <w:lang w:val="en-GB"/>
          </w:rPr>
          <w:t>2</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Building a Web Service Provider</w:t>
        </w:r>
        <w:r w:rsidR="009A4D9A">
          <w:rPr>
            <w:noProof/>
            <w:webHidden/>
          </w:rPr>
          <w:tab/>
        </w:r>
        <w:r w:rsidR="009A4D9A">
          <w:rPr>
            <w:noProof/>
            <w:webHidden/>
          </w:rPr>
          <w:fldChar w:fldCharType="begin"/>
        </w:r>
        <w:r w:rsidR="009A4D9A">
          <w:rPr>
            <w:noProof/>
            <w:webHidden/>
          </w:rPr>
          <w:instrText xml:space="preserve"> PAGEREF _Toc519590798 \h </w:instrText>
        </w:r>
        <w:r w:rsidR="009A4D9A">
          <w:rPr>
            <w:noProof/>
            <w:webHidden/>
          </w:rPr>
        </w:r>
        <w:r w:rsidR="009A4D9A">
          <w:rPr>
            <w:noProof/>
            <w:webHidden/>
          </w:rPr>
          <w:fldChar w:fldCharType="separate"/>
        </w:r>
        <w:r w:rsidR="009A4D9A">
          <w:rPr>
            <w:noProof/>
            <w:webHidden/>
          </w:rPr>
          <w:t>6</w:t>
        </w:r>
        <w:r w:rsidR="009A4D9A">
          <w:rPr>
            <w:noProof/>
            <w:webHidden/>
          </w:rPr>
          <w:fldChar w:fldCharType="end"/>
        </w:r>
      </w:hyperlink>
    </w:p>
    <w:p w14:paraId="6DE3E6B3" w14:textId="52B07BDC"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799" w:history="1">
        <w:r w:rsidR="009A4D9A" w:rsidRPr="0049107E">
          <w:rPr>
            <w:rStyle w:val="Hyperlink"/>
            <w:noProof/>
            <w:lang w:val="en-GB"/>
          </w:rPr>
          <w:t>2.1</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Hello World Service</w:t>
        </w:r>
        <w:r w:rsidR="009A4D9A">
          <w:rPr>
            <w:noProof/>
            <w:webHidden/>
          </w:rPr>
          <w:tab/>
        </w:r>
        <w:r w:rsidR="009A4D9A">
          <w:rPr>
            <w:noProof/>
            <w:webHidden/>
          </w:rPr>
          <w:fldChar w:fldCharType="begin"/>
        </w:r>
        <w:r w:rsidR="009A4D9A">
          <w:rPr>
            <w:noProof/>
            <w:webHidden/>
          </w:rPr>
          <w:instrText xml:space="preserve"> PAGEREF _Toc519590799 \h </w:instrText>
        </w:r>
        <w:r w:rsidR="009A4D9A">
          <w:rPr>
            <w:noProof/>
            <w:webHidden/>
          </w:rPr>
        </w:r>
        <w:r w:rsidR="009A4D9A">
          <w:rPr>
            <w:noProof/>
            <w:webHidden/>
          </w:rPr>
          <w:fldChar w:fldCharType="separate"/>
        </w:r>
        <w:r w:rsidR="009A4D9A">
          <w:rPr>
            <w:noProof/>
            <w:webHidden/>
          </w:rPr>
          <w:t>6</w:t>
        </w:r>
        <w:r w:rsidR="009A4D9A">
          <w:rPr>
            <w:noProof/>
            <w:webHidden/>
          </w:rPr>
          <w:fldChar w:fldCharType="end"/>
        </w:r>
      </w:hyperlink>
    </w:p>
    <w:p w14:paraId="5B1663ED" w14:textId="5FBBCFF0"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00" w:history="1">
        <w:r w:rsidR="009A4D9A" w:rsidRPr="0049107E">
          <w:rPr>
            <w:rStyle w:val="Hyperlink"/>
            <w:noProof/>
            <w:lang w:val="en-GB"/>
          </w:rPr>
          <w:t>2.2</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Reference Code</w:t>
        </w:r>
        <w:r w:rsidR="009A4D9A">
          <w:rPr>
            <w:noProof/>
            <w:webHidden/>
          </w:rPr>
          <w:tab/>
        </w:r>
        <w:r w:rsidR="009A4D9A">
          <w:rPr>
            <w:noProof/>
            <w:webHidden/>
          </w:rPr>
          <w:fldChar w:fldCharType="begin"/>
        </w:r>
        <w:r w:rsidR="009A4D9A">
          <w:rPr>
            <w:noProof/>
            <w:webHidden/>
          </w:rPr>
          <w:instrText xml:space="preserve"> PAGEREF _Toc519590800 \h </w:instrText>
        </w:r>
        <w:r w:rsidR="009A4D9A">
          <w:rPr>
            <w:noProof/>
            <w:webHidden/>
          </w:rPr>
        </w:r>
        <w:r w:rsidR="009A4D9A">
          <w:rPr>
            <w:noProof/>
            <w:webHidden/>
          </w:rPr>
          <w:fldChar w:fldCharType="separate"/>
        </w:r>
        <w:r w:rsidR="009A4D9A">
          <w:rPr>
            <w:noProof/>
            <w:webHidden/>
          </w:rPr>
          <w:t>6</w:t>
        </w:r>
        <w:r w:rsidR="009A4D9A">
          <w:rPr>
            <w:noProof/>
            <w:webHidden/>
          </w:rPr>
          <w:fldChar w:fldCharType="end"/>
        </w:r>
      </w:hyperlink>
    </w:p>
    <w:p w14:paraId="05046187" w14:textId="7ABF04BA"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01" w:history="1">
        <w:r w:rsidR="009A4D9A" w:rsidRPr="0049107E">
          <w:rPr>
            <w:rStyle w:val="Hyperlink"/>
            <w:noProof/>
            <w:lang w:val="en-GB"/>
          </w:rPr>
          <w:t>2.3</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Design Choices</w:t>
        </w:r>
        <w:r w:rsidR="009A4D9A">
          <w:rPr>
            <w:noProof/>
            <w:webHidden/>
          </w:rPr>
          <w:tab/>
        </w:r>
        <w:r w:rsidR="009A4D9A">
          <w:rPr>
            <w:noProof/>
            <w:webHidden/>
          </w:rPr>
          <w:fldChar w:fldCharType="begin"/>
        </w:r>
        <w:r w:rsidR="009A4D9A">
          <w:rPr>
            <w:noProof/>
            <w:webHidden/>
          </w:rPr>
          <w:instrText xml:space="preserve"> PAGEREF _Toc519590801 \h </w:instrText>
        </w:r>
        <w:r w:rsidR="009A4D9A">
          <w:rPr>
            <w:noProof/>
            <w:webHidden/>
          </w:rPr>
        </w:r>
        <w:r w:rsidR="009A4D9A">
          <w:rPr>
            <w:noProof/>
            <w:webHidden/>
          </w:rPr>
          <w:fldChar w:fldCharType="separate"/>
        </w:r>
        <w:r w:rsidR="009A4D9A">
          <w:rPr>
            <w:noProof/>
            <w:webHidden/>
          </w:rPr>
          <w:t>6</w:t>
        </w:r>
        <w:r w:rsidR="009A4D9A">
          <w:rPr>
            <w:noProof/>
            <w:webHidden/>
          </w:rPr>
          <w:fldChar w:fldCharType="end"/>
        </w:r>
      </w:hyperlink>
    </w:p>
    <w:p w14:paraId="141E3723" w14:textId="02D23AE6"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02" w:history="1">
        <w:r w:rsidR="009A4D9A" w:rsidRPr="0049107E">
          <w:rPr>
            <w:rStyle w:val="Hyperlink"/>
            <w:noProof/>
            <w:lang w:val="en-GB"/>
          </w:rPr>
          <w:t>2.4</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Security Requirements</w:t>
        </w:r>
        <w:r w:rsidR="009A4D9A">
          <w:rPr>
            <w:noProof/>
            <w:webHidden/>
          </w:rPr>
          <w:tab/>
        </w:r>
        <w:r w:rsidR="009A4D9A">
          <w:rPr>
            <w:noProof/>
            <w:webHidden/>
          </w:rPr>
          <w:fldChar w:fldCharType="begin"/>
        </w:r>
        <w:r w:rsidR="009A4D9A">
          <w:rPr>
            <w:noProof/>
            <w:webHidden/>
          </w:rPr>
          <w:instrText xml:space="preserve"> PAGEREF _Toc519590802 \h </w:instrText>
        </w:r>
        <w:r w:rsidR="009A4D9A">
          <w:rPr>
            <w:noProof/>
            <w:webHidden/>
          </w:rPr>
        </w:r>
        <w:r w:rsidR="009A4D9A">
          <w:rPr>
            <w:noProof/>
            <w:webHidden/>
          </w:rPr>
          <w:fldChar w:fldCharType="separate"/>
        </w:r>
        <w:r w:rsidR="009A4D9A">
          <w:rPr>
            <w:noProof/>
            <w:webHidden/>
          </w:rPr>
          <w:t>7</w:t>
        </w:r>
        <w:r w:rsidR="009A4D9A">
          <w:rPr>
            <w:noProof/>
            <w:webHidden/>
          </w:rPr>
          <w:fldChar w:fldCharType="end"/>
        </w:r>
      </w:hyperlink>
    </w:p>
    <w:p w14:paraId="6635EAF1" w14:textId="3D92C418"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03" w:history="1">
        <w:r w:rsidR="009A4D9A" w:rsidRPr="0049107E">
          <w:rPr>
            <w:rStyle w:val="Hyperlink"/>
            <w:noProof/>
            <w:lang w:val="en-GB"/>
          </w:rPr>
          <w:t>2.5</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WS-SecurityPolicy Configuration</w:t>
        </w:r>
        <w:r w:rsidR="009A4D9A">
          <w:rPr>
            <w:noProof/>
            <w:webHidden/>
          </w:rPr>
          <w:tab/>
        </w:r>
        <w:r w:rsidR="009A4D9A">
          <w:rPr>
            <w:noProof/>
            <w:webHidden/>
          </w:rPr>
          <w:fldChar w:fldCharType="begin"/>
        </w:r>
        <w:r w:rsidR="009A4D9A">
          <w:rPr>
            <w:noProof/>
            <w:webHidden/>
          </w:rPr>
          <w:instrText xml:space="preserve"> PAGEREF _Toc519590803 \h </w:instrText>
        </w:r>
        <w:r w:rsidR="009A4D9A">
          <w:rPr>
            <w:noProof/>
            <w:webHidden/>
          </w:rPr>
        </w:r>
        <w:r w:rsidR="009A4D9A">
          <w:rPr>
            <w:noProof/>
            <w:webHidden/>
          </w:rPr>
          <w:fldChar w:fldCharType="separate"/>
        </w:r>
        <w:r w:rsidR="009A4D9A">
          <w:rPr>
            <w:noProof/>
            <w:webHidden/>
          </w:rPr>
          <w:t>7</w:t>
        </w:r>
        <w:r w:rsidR="009A4D9A">
          <w:rPr>
            <w:noProof/>
            <w:webHidden/>
          </w:rPr>
          <w:fldChar w:fldCharType="end"/>
        </w:r>
      </w:hyperlink>
    </w:p>
    <w:p w14:paraId="3D83065A" w14:textId="704DBEE4"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04" w:history="1">
        <w:r w:rsidR="009A4D9A" w:rsidRPr="0049107E">
          <w:rPr>
            <w:rStyle w:val="Hyperlink"/>
            <w:noProof/>
            <w:lang w:val="en-GB"/>
          </w:rPr>
          <w:t>2.5.1</w:t>
        </w:r>
        <w:r w:rsidR="009A4D9A">
          <w:rPr>
            <w:rFonts w:asciiTheme="minorHAnsi" w:eastAsiaTheme="minorEastAsia" w:hAnsiTheme="minorHAnsi" w:cstheme="minorBidi"/>
            <w:iCs w:val="0"/>
            <w:noProof/>
            <w:sz w:val="22"/>
            <w:szCs w:val="22"/>
          </w:rPr>
          <w:tab/>
        </w:r>
        <w:r w:rsidR="009A4D9A" w:rsidRPr="0049107E">
          <w:rPr>
            <w:rStyle w:val="Hyperlink"/>
            <w:noProof/>
            <w:lang w:val="en-GB"/>
          </w:rPr>
          <w:t>The General Security Policy</w:t>
        </w:r>
        <w:r w:rsidR="009A4D9A">
          <w:rPr>
            <w:noProof/>
            <w:webHidden/>
          </w:rPr>
          <w:tab/>
        </w:r>
        <w:r w:rsidR="009A4D9A">
          <w:rPr>
            <w:noProof/>
            <w:webHidden/>
          </w:rPr>
          <w:fldChar w:fldCharType="begin"/>
        </w:r>
        <w:r w:rsidR="009A4D9A">
          <w:rPr>
            <w:noProof/>
            <w:webHidden/>
          </w:rPr>
          <w:instrText xml:space="preserve"> PAGEREF _Toc519590804 \h </w:instrText>
        </w:r>
        <w:r w:rsidR="009A4D9A">
          <w:rPr>
            <w:noProof/>
            <w:webHidden/>
          </w:rPr>
        </w:r>
        <w:r w:rsidR="009A4D9A">
          <w:rPr>
            <w:noProof/>
            <w:webHidden/>
          </w:rPr>
          <w:fldChar w:fldCharType="separate"/>
        </w:r>
        <w:r w:rsidR="009A4D9A">
          <w:rPr>
            <w:noProof/>
            <w:webHidden/>
          </w:rPr>
          <w:t>7</w:t>
        </w:r>
        <w:r w:rsidR="009A4D9A">
          <w:rPr>
            <w:noProof/>
            <w:webHidden/>
          </w:rPr>
          <w:fldChar w:fldCharType="end"/>
        </w:r>
      </w:hyperlink>
    </w:p>
    <w:p w14:paraId="66978CA0" w14:textId="702253B9"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05" w:history="1">
        <w:r w:rsidR="009A4D9A" w:rsidRPr="0049107E">
          <w:rPr>
            <w:rStyle w:val="Hyperlink"/>
            <w:noProof/>
            <w:lang w:val="en-GB"/>
          </w:rPr>
          <w:t>2.5.2</w:t>
        </w:r>
        <w:r w:rsidR="009A4D9A">
          <w:rPr>
            <w:rFonts w:asciiTheme="minorHAnsi" w:eastAsiaTheme="minorEastAsia" w:hAnsiTheme="minorHAnsi" w:cstheme="minorBidi"/>
            <w:iCs w:val="0"/>
            <w:noProof/>
            <w:sz w:val="22"/>
            <w:szCs w:val="22"/>
          </w:rPr>
          <w:tab/>
        </w:r>
        <w:r w:rsidR="009A4D9A" w:rsidRPr="0049107E">
          <w:rPr>
            <w:rStyle w:val="Hyperlink"/>
            <w:noProof/>
            <w:lang w:val="en-GB"/>
          </w:rPr>
          <w:t>The Input Policy</w:t>
        </w:r>
        <w:r w:rsidR="009A4D9A">
          <w:rPr>
            <w:noProof/>
            <w:webHidden/>
          </w:rPr>
          <w:tab/>
        </w:r>
        <w:r w:rsidR="009A4D9A">
          <w:rPr>
            <w:noProof/>
            <w:webHidden/>
          </w:rPr>
          <w:fldChar w:fldCharType="begin"/>
        </w:r>
        <w:r w:rsidR="009A4D9A">
          <w:rPr>
            <w:noProof/>
            <w:webHidden/>
          </w:rPr>
          <w:instrText xml:space="preserve"> PAGEREF _Toc519590805 \h </w:instrText>
        </w:r>
        <w:r w:rsidR="009A4D9A">
          <w:rPr>
            <w:noProof/>
            <w:webHidden/>
          </w:rPr>
        </w:r>
        <w:r w:rsidR="009A4D9A">
          <w:rPr>
            <w:noProof/>
            <w:webHidden/>
          </w:rPr>
          <w:fldChar w:fldCharType="separate"/>
        </w:r>
        <w:r w:rsidR="009A4D9A">
          <w:rPr>
            <w:noProof/>
            <w:webHidden/>
          </w:rPr>
          <w:t>8</w:t>
        </w:r>
        <w:r w:rsidR="009A4D9A">
          <w:rPr>
            <w:noProof/>
            <w:webHidden/>
          </w:rPr>
          <w:fldChar w:fldCharType="end"/>
        </w:r>
      </w:hyperlink>
    </w:p>
    <w:p w14:paraId="5EFABF79" w14:textId="644D9DBE"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06" w:history="1">
        <w:r w:rsidR="009A4D9A" w:rsidRPr="0049107E">
          <w:rPr>
            <w:rStyle w:val="Hyperlink"/>
            <w:noProof/>
            <w:lang w:val="en-GB"/>
          </w:rPr>
          <w:t>2.5.3</w:t>
        </w:r>
        <w:r w:rsidR="009A4D9A">
          <w:rPr>
            <w:rFonts w:asciiTheme="minorHAnsi" w:eastAsiaTheme="minorEastAsia" w:hAnsiTheme="minorHAnsi" w:cstheme="minorBidi"/>
            <w:iCs w:val="0"/>
            <w:noProof/>
            <w:sz w:val="22"/>
            <w:szCs w:val="22"/>
          </w:rPr>
          <w:tab/>
        </w:r>
        <w:r w:rsidR="009A4D9A" w:rsidRPr="0049107E">
          <w:rPr>
            <w:rStyle w:val="Hyperlink"/>
            <w:noProof/>
            <w:lang w:val="en-GB"/>
          </w:rPr>
          <w:t>The Output Policy</w:t>
        </w:r>
        <w:r w:rsidR="009A4D9A">
          <w:rPr>
            <w:noProof/>
            <w:webHidden/>
          </w:rPr>
          <w:tab/>
        </w:r>
        <w:r w:rsidR="009A4D9A">
          <w:rPr>
            <w:noProof/>
            <w:webHidden/>
          </w:rPr>
          <w:fldChar w:fldCharType="begin"/>
        </w:r>
        <w:r w:rsidR="009A4D9A">
          <w:rPr>
            <w:noProof/>
            <w:webHidden/>
          </w:rPr>
          <w:instrText xml:space="preserve"> PAGEREF _Toc519590806 \h </w:instrText>
        </w:r>
        <w:r w:rsidR="009A4D9A">
          <w:rPr>
            <w:noProof/>
            <w:webHidden/>
          </w:rPr>
        </w:r>
        <w:r w:rsidR="009A4D9A">
          <w:rPr>
            <w:noProof/>
            <w:webHidden/>
          </w:rPr>
          <w:fldChar w:fldCharType="separate"/>
        </w:r>
        <w:r w:rsidR="009A4D9A">
          <w:rPr>
            <w:noProof/>
            <w:webHidden/>
          </w:rPr>
          <w:t>9</w:t>
        </w:r>
        <w:r w:rsidR="009A4D9A">
          <w:rPr>
            <w:noProof/>
            <w:webHidden/>
          </w:rPr>
          <w:fldChar w:fldCharType="end"/>
        </w:r>
      </w:hyperlink>
    </w:p>
    <w:p w14:paraId="54906DA2" w14:textId="20C7F5CE"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07" w:history="1">
        <w:r w:rsidR="009A4D9A" w:rsidRPr="0049107E">
          <w:rPr>
            <w:rStyle w:val="Hyperlink"/>
            <w:noProof/>
            <w:lang w:val="en-GB"/>
          </w:rPr>
          <w:t>2.6</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Configuring Keystores for the Service</w:t>
        </w:r>
        <w:r w:rsidR="009A4D9A">
          <w:rPr>
            <w:noProof/>
            <w:webHidden/>
          </w:rPr>
          <w:tab/>
        </w:r>
        <w:r w:rsidR="009A4D9A">
          <w:rPr>
            <w:noProof/>
            <w:webHidden/>
          </w:rPr>
          <w:fldChar w:fldCharType="begin"/>
        </w:r>
        <w:r w:rsidR="009A4D9A">
          <w:rPr>
            <w:noProof/>
            <w:webHidden/>
          </w:rPr>
          <w:instrText xml:space="preserve"> PAGEREF _Toc519590807 \h </w:instrText>
        </w:r>
        <w:r w:rsidR="009A4D9A">
          <w:rPr>
            <w:noProof/>
            <w:webHidden/>
          </w:rPr>
        </w:r>
        <w:r w:rsidR="009A4D9A">
          <w:rPr>
            <w:noProof/>
            <w:webHidden/>
          </w:rPr>
          <w:fldChar w:fldCharType="separate"/>
        </w:r>
        <w:r w:rsidR="009A4D9A">
          <w:rPr>
            <w:noProof/>
            <w:webHidden/>
          </w:rPr>
          <w:t>9</w:t>
        </w:r>
        <w:r w:rsidR="009A4D9A">
          <w:rPr>
            <w:noProof/>
            <w:webHidden/>
          </w:rPr>
          <w:fldChar w:fldCharType="end"/>
        </w:r>
      </w:hyperlink>
    </w:p>
    <w:p w14:paraId="43CAB02D" w14:textId="511C090B"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08" w:history="1">
        <w:r w:rsidR="009A4D9A" w:rsidRPr="0049107E">
          <w:rPr>
            <w:rStyle w:val="Hyperlink"/>
            <w:noProof/>
            <w:lang w:val="en-GB"/>
          </w:rPr>
          <w:t>2.7</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Support Classes</w:t>
        </w:r>
        <w:r w:rsidR="009A4D9A">
          <w:rPr>
            <w:noProof/>
            <w:webHidden/>
          </w:rPr>
          <w:tab/>
        </w:r>
        <w:r w:rsidR="009A4D9A">
          <w:rPr>
            <w:noProof/>
            <w:webHidden/>
          </w:rPr>
          <w:fldChar w:fldCharType="begin"/>
        </w:r>
        <w:r w:rsidR="009A4D9A">
          <w:rPr>
            <w:noProof/>
            <w:webHidden/>
          </w:rPr>
          <w:instrText xml:space="preserve"> PAGEREF _Toc519590808 \h </w:instrText>
        </w:r>
        <w:r w:rsidR="009A4D9A">
          <w:rPr>
            <w:noProof/>
            <w:webHidden/>
          </w:rPr>
        </w:r>
        <w:r w:rsidR="009A4D9A">
          <w:rPr>
            <w:noProof/>
            <w:webHidden/>
          </w:rPr>
          <w:fldChar w:fldCharType="separate"/>
        </w:r>
        <w:r w:rsidR="009A4D9A">
          <w:rPr>
            <w:noProof/>
            <w:webHidden/>
          </w:rPr>
          <w:t>10</w:t>
        </w:r>
        <w:r w:rsidR="009A4D9A">
          <w:rPr>
            <w:noProof/>
            <w:webHidden/>
          </w:rPr>
          <w:fldChar w:fldCharType="end"/>
        </w:r>
      </w:hyperlink>
    </w:p>
    <w:p w14:paraId="51D57D65" w14:textId="0BC5A6BE"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09" w:history="1">
        <w:r w:rsidR="009A4D9A" w:rsidRPr="0049107E">
          <w:rPr>
            <w:rStyle w:val="Hyperlink"/>
            <w:noProof/>
            <w:lang w:val="en-GB"/>
          </w:rPr>
          <w:t>2.7.1</w:t>
        </w:r>
        <w:r w:rsidR="009A4D9A">
          <w:rPr>
            <w:rFonts w:asciiTheme="minorHAnsi" w:eastAsiaTheme="minorEastAsia" w:hAnsiTheme="minorHAnsi" w:cstheme="minorBidi"/>
            <w:iCs w:val="0"/>
            <w:noProof/>
            <w:sz w:val="22"/>
            <w:szCs w:val="22"/>
          </w:rPr>
          <w:tab/>
        </w:r>
        <w:r w:rsidR="009A4D9A" w:rsidRPr="0049107E">
          <w:rPr>
            <w:rStyle w:val="Hyperlink"/>
            <w:noProof/>
            <w:lang w:val="en-GB"/>
          </w:rPr>
          <w:t>Dealing with custom headers</w:t>
        </w:r>
        <w:r w:rsidR="009A4D9A">
          <w:rPr>
            <w:noProof/>
            <w:webHidden/>
          </w:rPr>
          <w:tab/>
        </w:r>
        <w:r w:rsidR="009A4D9A">
          <w:rPr>
            <w:noProof/>
            <w:webHidden/>
          </w:rPr>
          <w:fldChar w:fldCharType="begin"/>
        </w:r>
        <w:r w:rsidR="009A4D9A">
          <w:rPr>
            <w:noProof/>
            <w:webHidden/>
          </w:rPr>
          <w:instrText xml:space="preserve"> PAGEREF _Toc519590809 \h </w:instrText>
        </w:r>
        <w:r w:rsidR="009A4D9A">
          <w:rPr>
            <w:noProof/>
            <w:webHidden/>
          </w:rPr>
        </w:r>
        <w:r w:rsidR="009A4D9A">
          <w:rPr>
            <w:noProof/>
            <w:webHidden/>
          </w:rPr>
          <w:fldChar w:fldCharType="separate"/>
        </w:r>
        <w:r w:rsidR="009A4D9A">
          <w:rPr>
            <w:noProof/>
            <w:webHidden/>
          </w:rPr>
          <w:t>10</w:t>
        </w:r>
        <w:r w:rsidR="009A4D9A">
          <w:rPr>
            <w:noProof/>
            <w:webHidden/>
          </w:rPr>
          <w:fldChar w:fldCharType="end"/>
        </w:r>
      </w:hyperlink>
    </w:p>
    <w:p w14:paraId="06387DBC" w14:textId="1F8E5351"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0" w:history="1">
        <w:r w:rsidR="009A4D9A" w:rsidRPr="0049107E">
          <w:rPr>
            <w:rStyle w:val="Hyperlink"/>
            <w:noProof/>
            <w:lang w:val="en-GB"/>
          </w:rPr>
          <w:t>2.7.2</w:t>
        </w:r>
        <w:r w:rsidR="009A4D9A">
          <w:rPr>
            <w:rFonts w:asciiTheme="minorHAnsi" w:eastAsiaTheme="minorEastAsia" w:hAnsiTheme="minorHAnsi" w:cstheme="minorBidi"/>
            <w:iCs w:val="0"/>
            <w:noProof/>
            <w:sz w:val="22"/>
            <w:szCs w:val="22"/>
          </w:rPr>
          <w:tab/>
        </w:r>
        <w:r w:rsidR="009A4D9A" w:rsidRPr="0049107E">
          <w:rPr>
            <w:rStyle w:val="Hyperlink"/>
            <w:noProof/>
            <w:lang w:val="en-GB"/>
          </w:rPr>
          <w:t>Pulling data from incoming token and storing for later access</w:t>
        </w:r>
        <w:r w:rsidR="009A4D9A">
          <w:rPr>
            <w:noProof/>
            <w:webHidden/>
          </w:rPr>
          <w:tab/>
        </w:r>
        <w:r w:rsidR="009A4D9A">
          <w:rPr>
            <w:noProof/>
            <w:webHidden/>
          </w:rPr>
          <w:fldChar w:fldCharType="begin"/>
        </w:r>
        <w:r w:rsidR="009A4D9A">
          <w:rPr>
            <w:noProof/>
            <w:webHidden/>
          </w:rPr>
          <w:instrText xml:space="preserve"> PAGEREF _Toc519590810 \h </w:instrText>
        </w:r>
        <w:r w:rsidR="009A4D9A">
          <w:rPr>
            <w:noProof/>
            <w:webHidden/>
          </w:rPr>
        </w:r>
        <w:r w:rsidR="009A4D9A">
          <w:rPr>
            <w:noProof/>
            <w:webHidden/>
          </w:rPr>
          <w:fldChar w:fldCharType="separate"/>
        </w:r>
        <w:r w:rsidR="009A4D9A">
          <w:rPr>
            <w:noProof/>
            <w:webHidden/>
          </w:rPr>
          <w:t>12</w:t>
        </w:r>
        <w:r w:rsidR="009A4D9A">
          <w:rPr>
            <w:noProof/>
            <w:webHidden/>
          </w:rPr>
          <w:fldChar w:fldCharType="end"/>
        </w:r>
      </w:hyperlink>
    </w:p>
    <w:p w14:paraId="403C5A4E" w14:textId="42B17760"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11" w:history="1">
        <w:r w:rsidR="009A4D9A" w:rsidRPr="0049107E">
          <w:rPr>
            <w:rStyle w:val="Hyperlink"/>
            <w:noProof/>
            <w:lang w:val="en-GB"/>
          </w:rPr>
          <w:t>2.8</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Additional Configuration of Apache CXF</w:t>
        </w:r>
        <w:r w:rsidR="009A4D9A">
          <w:rPr>
            <w:noProof/>
            <w:webHidden/>
          </w:rPr>
          <w:tab/>
        </w:r>
        <w:r w:rsidR="009A4D9A">
          <w:rPr>
            <w:noProof/>
            <w:webHidden/>
          </w:rPr>
          <w:fldChar w:fldCharType="begin"/>
        </w:r>
        <w:r w:rsidR="009A4D9A">
          <w:rPr>
            <w:noProof/>
            <w:webHidden/>
          </w:rPr>
          <w:instrText xml:space="preserve"> PAGEREF _Toc519590811 \h </w:instrText>
        </w:r>
        <w:r w:rsidR="009A4D9A">
          <w:rPr>
            <w:noProof/>
            <w:webHidden/>
          </w:rPr>
        </w:r>
        <w:r w:rsidR="009A4D9A">
          <w:rPr>
            <w:noProof/>
            <w:webHidden/>
          </w:rPr>
          <w:fldChar w:fldCharType="separate"/>
        </w:r>
        <w:r w:rsidR="009A4D9A">
          <w:rPr>
            <w:noProof/>
            <w:webHidden/>
          </w:rPr>
          <w:t>15</w:t>
        </w:r>
        <w:r w:rsidR="009A4D9A">
          <w:rPr>
            <w:noProof/>
            <w:webHidden/>
          </w:rPr>
          <w:fldChar w:fldCharType="end"/>
        </w:r>
      </w:hyperlink>
    </w:p>
    <w:p w14:paraId="66614756" w14:textId="41CF3B13"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2" w:history="1">
        <w:r w:rsidR="009A4D9A" w:rsidRPr="0049107E">
          <w:rPr>
            <w:rStyle w:val="Hyperlink"/>
            <w:noProof/>
            <w:lang w:val="en-GB"/>
          </w:rPr>
          <w:t>2.8.1</w:t>
        </w:r>
        <w:r w:rsidR="009A4D9A">
          <w:rPr>
            <w:rFonts w:asciiTheme="minorHAnsi" w:eastAsiaTheme="minorEastAsia" w:hAnsiTheme="minorHAnsi" w:cstheme="minorBidi"/>
            <w:iCs w:val="0"/>
            <w:noProof/>
            <w:sz w:val="22"/>
            <w:szCs w:val="22"/>
          </w:rPr>
          <w:tab/>
        </w:r>
        <w:r w:rsidR="009A4D9A" w:rsidRPr="0049107E">
          <w:rPr>
            <w:rStyle w:val="Hyperlink"/>
            <w:noProof/>
            <w:lang w:val="en-GB"/>
          </w:rPr>
          <w:t>Validating Audience Restriction</w:t>
        </w:r>
        <w:r w:rsidR="009A4D9A">
          <w:rPr>
            <w:noProof/>
            <w:webHidden/>
          </w:rPr>
          <w:tab/>
        </w:r>
        <w:r w:rsidR="009A4D9A">
          <w:rPr>
            <w:noProof/>
            <w:webHidden/>
          </w:rPr>
          <w:fldChar w:fldCharType="begin"/>
        </w:r>
        <w:r w:rsidR="009A4D9A">
          <w:rPr>
            <w:noProof/>
            <w:webHidden/>
          </w:rPr>
          <w:instrText xml:space="preserve"> PAGEREF _Toc519590812 \h </w:instrText>
        </w:r>
        <w:r w:rsidR="009A4D9A">
          <w:rPr>
            <w:noProof/>
            <w:webHidden/>
          </w:rPr>
        </w:r>
        <w:r w:rsidR="009A4D9A">
          <w:rPr>
            <w:noProof/>
            <w:webHidden/>
          </w:rPr>
          <w:fldChar w:fldCharType="separate"/>
        </w:r>
        <w:r w:rsidR="009A4D9A">
          <w:rPr>
            <w:noProof/>
            <w:webHidden/>
          </w:rPr>
          <w:t>15</w:t>
        </w:r>
        <w:r w:rsidR="009A4D9A">
          <w:rPr>
            <w:noProof/>
            <w:webHidden/>
          </w:rPr>
          <w:fldChar w:fldCharType="end"/>
        </w:r>
      </w:hyperlink>
    </w:p>
    <w:p w14:paraId="3CFAA8C0" w14:textId="1AFCAF4D"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3" w:history="1">
        <w:r w:rsidR="009A4D9A" w:rsidRPr="0049107E">
          <w:rPr>
            <w:rStyle w:val="Hyperlink"/>
            <w:noProof/>
            <w:lang w:val="en-GB"/>
          </w:rPr>
          <w:t>2.8.2</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Configure TimeToLive</w:t>
        </w:r>
        <w:r w:rsidR="009A4D9A">
          <w:rPr>
            <w:noProof/>
            <w:webHidden/>
          </w:rPr>
          <w:tab/>
        </w:r>
        <w:r w:rsidR="009A4D9A">
          <w:rPr>
            <w:noProof/>
            <w:webHidden/>
          </w:rPr>
          <w:fldChar w:fldCharType="begin"/>
        </w:r>
        <w:r w:rsidR="009A4D9A">
          <w:rPr>
            <w:noProof/>
            <w:webHidden/>
          </w:rPr>
          <w:instrText xml:space="preserve"> PAGEREF _Toc519590813 \h </w:instrText>
        </w:r>
        <w:r w:rsidR="009A4D9A">
          <w:rPr>
            <w:noProof/>
            <w:webHidden/>
          </w:rPr>
        </w:r>
        <w:r w:rsidR="009A4D9A">
          <w:rPr>
            <w:noProof/>
            <w:webHidden/>
          </w:rPr>
          <w:fldChar w:fldCharType="separate"/>
        </w:r>
        <w:r w:rsidR="009A4D9A">
          <w:rPr>
            <w:noProof/>
            <w:webHidden/>
          </w:rPr>
          <w:t>16</w:t>
        </w:r>
        <w:r w:rsidR="009A4D9A">
          <w:rPr>
            <w:noProof/>
            <w:webHidden/>
          </w:rPr>
          <w:fldChar w:fldCharType="end"/>
        </w:r>
      </w:hyperlink>
    </w:p>
    <w:p w14:paraId="7728A6E9" w14:textId="0F4768C0"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4" w:history="1">
        <w:r w:rsidR="009A4D9A" w:rsidRPr="0049107E">
          <w:rPr>
            <w:rStyle w:val="Hyperlink"/>
            <w:noProof/>
            <w:lang w:val="en-GB"/>
          </w:rPr>
          <w:t>2.8.3</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Configure BSP 1.1 Compliance</w:t>
        </w:r>
        <w:r w:rsidR="009A4D9A">
          <w:rPr>
            <w:noProof/>
            <w:webHidden/>
          </w:rPr>
          <w:tab/>
        </w:r>
        <w:r w:rsidR="009A4D9A">
          <w:rPr>
            <w:noProof/>
            <w:webHidden/>
          </w:rPr>
          <w:fldChar w:fldCharType="begin"/>
        </w:r>
        <w:r w:rsidR="009A4D9A">
          <w:rPr>
            <w:noProof/>
            <w:webHidden/>
          </w:rPr>
          <w:instrText xml:space="preserve"> PAGEREF _Toc519590814 \h </w:instrText>
        </w:r>
        <w:r w:rsidR="009A4D9A">
          <w:rPr>
            <w:noProof/>
            <w:webHidden/>
          </w:rPr>
        </w:r>
        <w:r w:rsidR="009A4D9A">
          <w:rPr>
            <w:noProof/>
            <w:webHidden/>
          </w:rPr>
          <w:fldChar w:fldCharType="separate"/>
        </w:r>
        <w:r w:rsidR="009A4D9A">
          <w:rPr>
            <w:noProof/>
            <w:webHidden/>
          </w:rPr>
          <w:t>16</w:t>
        </w:r>
        <w:r w:rsidR="009A4D9A">
          <w:rPr>
            <w:noProof/>
            <w:webHidden/>
          </w:rPr>
          <w:fldChar w:fldCharType="end"/>
        </w:r>
      </w:hyperlink>
    </w:p>
    <w:p w14:paraId="6D983EB0" w14:textId="59B377EC"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15" w:history="1">
        <w:r w:rsidR="009A4D9A" w:rsidRPr="0049107E">
          <w:rPr>
            <w:rStyle w:val="Hyperlink"/>
            <w:noProof/>
            <w:lang w:val="en-GB"/>
          </w:rPr>
          <w:t>2.9</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The bearer-token version of the service</w:t>
        </w:r>
        <w:r w:rsidR="009A4D9A">
          <w:rPr>
            <w:noProof/>
            <w:webHidden/>
          </w:rPr>
          <w:tab/>
        </w:r>
        <w:r w:rsidR="009A4D9A">
          <w:rPr>
            <w:noProof/>
            <w:webHidden/>
          </w:rPr>
          <w:fldChar w:fldCharType="begin"/>
        </w:r>
        <w:r w:rsidR="009A4D9A">
          <w:rPr>
            <w:noProof/>
            <w:webHidden/>
          </w:rPr>
          <w:instrText xml:space="preserve"> PAGEREF _Toc519590815 \h </w:instrText>
        </w:r>
        <w:r w:rsidR="009A4D9A">
          <w:rPr>
            <w:noProof/>
            <w:webHidden/>
          </w:rPr>
        </w:r>
        <w:r w:rsidR="009A4D9A">
          <w:rPr>
            <w:noProof/>
            <w:webHidden/>
          </w:rPr>
          <w:fldChar w:fldCharType="separate"/>
        </w:r>
        <w:r w:rsidR="009A4D9A">
          <w:rPr>
            <w:noProof/>
            <w:webHidden/>
          </w:rPr>
          <w:t>17</w:t>
        </w:r>
        <w:r w:rsidR="009A4D9A">
          <w:rPr>
            <w:noProof/>
            <w:webHidden/>
          </w:rPr>
          <w:fldChar w:fldCharType="end"/>
        </w:r>
      </w:hyperlink>
    </w:p>
    <w:p w14:paraId="04A9E47F" w14:textId="5896C5DC"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6" w:history="1">
        <w:r w:rsidR="009A4D9A" w:rsidRPr="0049107E">
          <w:rPr>
            <w:rStyle w:val="Hyperlink"/>
            <w:noProof/>
            <w:lang w:val="en-GB"/>
          </w:rPr>
          <w:t>2.9.1</w:t>
        </w:r>
        <w:r w:rsidR="009A4D9A">
          <w:rPr>
            <w:rFonts w:asciiTheme="minorHAnsi" w:eastAsiaTheme="minorEastAsia" w:hAnsiTheme="minorHAnsi" w:cstheme="minorBidi"/>
            <w:iCs w:val="0"/>
            <w:noProof/>
            <w:sz w:val="22"/>
            <w:szCs w:val="22"/>
          </w:rPr>
          <w:tab/>
        </w:r>
        <w:r w:rsidR="009A4D9A" w:rsidRPr="0049107E">
          <w:rPr>
            <w:rStyle w:val="Hyperlink"/>
            <w:noProof/>
            <w:lang w:val="en-GB"/>
          </w:rPr>
          <w:t>Modify the WS-SecurityPolicy</w:t>
        </w:r>
        <w:r w:rsidR="009A4D9A">
          <w:rPr>
            <w:noProof/>
            <w:webHidden/>
          </w:rPr>
          <w:tab/>
        </w:r>
        <w:r w:rsidR="009A4D9A">
          <w:rPr>
            <w:noProof/>
            <w:webHidden/>
          </w:rPr>
          <w:fldChar w:fldCharType="begin"/>
        </w:r>
        <w:r w:rsidR="009A4D9A">
          <w:rPr>
            <w:noProof/>
            <w:webHidden/>
          </w:rPr>
          <w:instrText xml:space="preserve"> PAGEREF _Toc519590816 \h </w:instrText>
        </w:r>
        <w:r w:rsidR="009A4D9A">
          <w:rPr>
            <w:noProof/>
            <w:webHidden/>
          </w:rPr>
        </w:r>
        <w:r w:rsidR="009A4D9A">
          <w:rPr>
            <w:noProof/>
            <w:webHidden/>
          </w:rPr>
          <w:fldChar w:fldCharType="separate"/>
        </w:r>
        <w:r w:rsidR="009A4D9A">
          <w:rPr>
            <w:noProof/>
            <w:webHidden/>
          </w:rPr>
          <w:t>17</w:t>
        </w:r>
        <w:r w:rsidR="009A4D9A">
          <w:rPr>
            <w:noProof/>
            <w:webHidden/>
          </w:rPr>
          <w:fldChar w:fldCharType="end"/>
        </w:r>
      </w:hyperlink>
    </w:p>
    <w:p w14:paraId="04AF87AD" w14:textId="77CDDC6E"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7" w:history="1">
        <w:r w:rsidR="009A4D9A" w:rsidRPr="0049107E">
          <w:rPr>
            <w:rStyle w:val="Hyperlink"/>
            <w:noProof/>
            <w:lang w:val="en-GB"/>
          </w:rPr>
          <w:t>2.9.2</w:t>
        </w:r>
        <w:r w:rsidR="009A4D9A">
          <w:rPr>
            <w:rFonts w:asciiTheme="minorHAnsi" w:eastAsiaTheme="minorEastAsia" w:hAnsiTheme="minorHAnsi" w:cstheme="minorBidi"/>
            <w:iCs w:val="0"/>
            <w:noProof/>
            <w:sz w:val="22"/>
            <w:szCs w:val="22"/>
          </w:rPr>
          <w:tab/>
        </w:r>
        <w:r w:rsidR="009A4D9A" w:rsidRPr="0049107E">
          <w:rPr>
            <w:rStyle w:val="Hyperlink"/>
            <w:noProof/>
            <w:lang w:val="en-GB"/>
          </w:rPr>
          <w:t>Modify the truststore</w:t>
        </w:r>
        <w:r w:rsidR="009A4D9A">
          <w:rPr>
            <w:noProof/>
            <w:webHidden/>
          </w:rPr>
          <w:tab/>
        </w:r>
        <w:r w:rsidR="009A4D9A">
          <w:rPr>
            <w:noProof/>
            <w:webHidden/>
          </w:rPr>
          <w:fldChar w:fldCharType="begin"/>
        </w:r>
        <w:r w:rsidR="009A4D9A">
          <w:rPr>
            <w:noProof/>
            <w:webHidden/>
          </w:rPr>
          <w:instrText xml:space="preserve"> PAGEREF _Toc519590817 \h </w:instrText>
        </w:r>
        <w:r w:rsidR="009A4D9A">
          <w:rPr>
            <w:noProof/>
            <w:webHidden/>
          </w:rPr>
        </w:r>
        <w:r w:rsidR="009A4D9A">
          <w:rPr>
            <w:noProof/>
            <w:webHidden/>
          </w:rPr>
          <w:fldChar w:fldCharType="separate"/>
        </w:r>
        <w:r w:rsidR="009A4D9A">
          <w:rPr>
            <w:noProof/>
            <w:webHidden/>
          </w:rPr>
          <w:t>18</w:t>
        </w:r>
        <w:r w:rsidR="009A4D9A">
          <w:rPr>
            <w:noProof/>
            <w:webHidden/>
          </w:rPr>
          <w:fldChar w:fldCharType="end"/>
        </w:r>
      </w:hyperlink>
    </w:p>
    <w:p w14:paraId="5CF4996A" w14:textId="1B2E466D" w:rsidR="009A4D9A" w:rsidRDefault="005060A5">
      <w:pPr>
        <w:pStyle w:val="TOC2"/>
        <w:tabs>
          <w:tab w:val="left" w:pos="970"/>
          <w:tab w:val="right" w:leader="dot" w:pos="8495"/>
        </w:tabs>
        <w:rPr>
          <w:rFonts w:asciiTheme="minorHAnsi" w:eastAsiaTheme="minorEastAsia" w:hAnsiTheme="minorHAnsi" w:cstheme="minorBidi"/>
          <w:b w:val="0"/>
          <w:smallCaps w:val="0"/>
          <w:noProof/>
          <w:sz w:val="22"/>
          <w:szCs w:val="22"/>
        </w:rPr>
      </w:pPr>
      <w:hyperlink w:anchor="_Toc519590818" w:history="1">
        <w:r w:rsidR="009A4D9A" w:rsidRPr="0049107E">
          <w:rPr>
            <w:rStyle w:val="Hyperlink"/>
            <w:noProof/>
            <w:lang w:val="en-GB"/>
          </w:rPr>
          <w:t>2.10</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Other Considerations</w:t>
        </w:r>
        <w:r w:rsidR="009A4D9A">
          <w:rPr>
            <w:noProof/>
            <w:webHidden/>
          </w:rPr>
          <w:tab/>
        </w:r>
        <w:r w:rsidR="009A4D9A">
          <w:rPr>
            <w:noProof/>
            <w:webHidden/>
          </w:rPr>
          <w:fldChar w:fldCharType="begin"/>
        </w:r>
        <w:r w:rsidR="009A4D9A">
          <w:rPr>
            <w:noProof/>
            <w:webHidden/>
          </w:rPr>
          <w:instrText xml:space="preserve"> PAGEREF _Toc519590818 \h </w:instrText>
        </w:r>
        <w:r w:rsidR="009A4D9A">
          <w:rPr>
            <w:noProof/>
            <w:webHidden/>
          </w:rPr>
        </w:r>
        <w:r w:rsidR="009A4D9A">
          <w:rPr>
            <w:noProof/>
            <w:webHidden/>
          </w:rPr>
          <w:fldChar w:fldCharType="separate"/>
        </w:r>
        <w:r w:rsidR="009A4D9A">
          <w:rPr>
            <w:noProof/>
            <w:webHidden/>
          </w:rPr>
          <w:t>18</w:t>
        </w:r>
        <w:r w:rsidR="009A4D9A">
          <w:rPr>
            <w:noProof/>
            <w:webHidden/>
          </w:rPr>
          <w:fldChar w:fldCharType="end"/>
        </w:r>
      </w:hyperlink>
    </w:p>
    <w:p w14:paraId="2EAE5FBC" w14:textId="03FE0D5C"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9" w:history="1">
        <w:r w:rsidR="009A4D9A" w:rsidRPr="0049107E">
          <w:rPr>
            <w:rStyle w:val="Hyperlink"/>
            <w:noProof/>
            <w:lang w:val="en-GB"/>
          </w:rPr>
          <w:t>2.10.1</w:t>
        </w:r>
        <w:r w:rsidR="009A4D9A">
          <w:rPr>
            <w:rFonts w:asciiTheme="minorHAnsi" w:eastAsiaTheme="minorEastAsia" w:hAnsiTheme="minorHAnsi" w:cstheme="minorBidi"/>
            <w:iCs w:val="0"/>
            <w:noProof/>
            <w:sz w:val="22"/>
            <w:szCs w:val="22"/>
          </w:rPr>
          <w:tab/>
        </w:r>
        <w:r w:rsidR="009A4D9A" w:rsidRPr="0049107E">
          <w:rPr>
            <w:rStyle w:val="Hyperlink"/>
            <w:noProof/>
            <w:lang w:val="en-GB"/>
          </w:rPr>
          <w:t>Replay detection</w:t>
        </w:r>
        <w:r w:rsidR="009A4D9A">
          <w:rPr>
            <w:noProof/>
            <w:webHidden/>
          </w:rPr>
          <w:tab/>
        </w:r>
        <w:r w:rsidR="009A4D9A">
          <w:rPr>
            <w:noProof/>
            <w:webHidden/>
          </w:rPr>
          <w:fldChar w:fldCharType="begin"/>
        </w:r>
        <w:r w:rsidR="009A4D9A">
          <w:rPr>
            <w:noProof/>
            <w:webHidden/>
          </w:rPr>
          <w:instrText xml:space="preserve"> PAGEREF _Toc519590819 \h </w:instrText>
        </w:r>
        <w:r w:rsidR="009A4D9A">
          <w:rPr>
            <w:noProof/>
            <w:webHidden/>
          </w:rPr>
        </w:r>
        <w:r w:rsidR="009A4D9A">
          <w:rPr>
            <w:noProof/>
            <w:webHidden/>
          </w:rPr>
          <w:fldChar w:fldCharType="separate"/>
        </w:r>
        <w:r w:rsidR="009A4D9A">
          <w:rPr>
            <w:noProof/>
            <w:webHidden/>
          </w:rPr>
          <w:t>18</w:t>
        </w:r>
        <w:r w:rsidR="009A4D9A">
          <w:rPr>
            <w:noProof/>
            <w:webHidden/>
          </w:rPr>
          <w:fldChar w:fldCharType="end"/>
        </w:r>
      </w:hyperlink>
    </w:p>
    <w:p w14:paraId="729B7C2C" w14:textId="23E146BC"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20" w:history="1">
        <w:r w:rsidR="009A4D9A" w:rsidRPr="0049107E">
          <w:rPr>
            <w:rStyle w:val="Hyperlink"/>
            <w:noProof/>
            <w:lang w:val="en-GB"/>
          </w:rPr>
          <w:t>2.10.2</w:t>
        </w:r>
        <w:r w:rsidR="009A4D9A">
          <w:rPr>
            <w:rFonts w:asciiTheme="minorHAnsi" w:eastAsiaTheme="minorEastAsia" w:hAnsiTheme="minorHAnsi" w:cstheme="minorBidi"/>
            <w:iCs w:val="0"/>
            <w:noProof/>
            <w:sz w:val="22"/>
            <w:szCs w:val="22"/>
          </w:rPr>
          <w:tab/>
        </w:r>
        <w:r w:rsidR="009A4D9A" w:rsidRPr="0049107E">
          <w:rPr>
            <w:rStyle w:val="Hyperlink"/>
            <w:noProof/>
            <w:lang w:val="en-GB"/>
          </w:rPr>
          <w:t>WS-SecureConversation</w:t>
        </w:r>
        <w:r w:rsidR="009A4D9A">
          <w:rPr>
            <w:noProof/>
            <w:webHidden/>
          </w:rPr>
          <w:tab/>
        </w:r>
        <w:r w:rsidR="009A4D9A">
          <w:rPr>
            <w:noProof/>
            <w:webHidden/>
          </w:rPr>
          <w:fldChar w:fldCharType="begin"/>
        </w:r>
        <w:r w:rsidR="009A4D9A">
          <w:rPr>
            <w:noProof/>
            <w:webHidden/>
          </w:rPr>
          <w:instrText xml:space="preserve"> PAGEREF _Toc519590820 \h </w:instrText>
        </w:r>
        <w:r w:rsidR="009A4D9A">
          <w:rPr>
            <w:noProof/>
            <w:webHidden/>
          </w:rPr>
        </w:r>
        <w:r w:rsidR="009A4D9A">
          <w:rPr>
            <w:noProof/>
            <w:webHidden/>
          </w:rPr>
          <w:fldChar w:fldCharType="separate"/>
        </w:r>
        <w:r w:rsidR="009A4D9A">
          <w:rPr>
            <w:noProof/>
            <w:webHidden/>
          </w:rPr>
          <w:t>18</w:t>
        </w:r>
        <w:r w:rsidR="009A4D9A">
          <w:rPr>
            <w:noProof/>
            <w:webHidden/>
          </w:rPr>
          <w:fldChar w:fldCharType="end"/>
        </w:r>
      </w:hyperlink>
    </w:p>
    <w:p w14:paraId="51F78BC2" w14:textId="459FA4B5" w:rsidR="009A4D9A" w:rsidRDefault="005060A5">
      <w:pPr>
        <w:pStyle w:val="TOC1"/>
        <w:tabs>
          <w:tab w:val="right" w:leader="dot" w:pos="8495"/>
        </w:tabs>
        <w:rPr>
          <w:rFonts w:asciiTheme="minorHAnsi" w:eastAsiaTheme="minorEastAsia" w:hAnsiTheme="minorHAnsi" w:cstheme="minorBidi"/>
          <w:b w:val="0"/>
          <w:bCs w:val="0"/>
          <w:caps w:val="0"/>
          <w:noProof/>
          <w:sz w:val="22"/>
          <w:szCs w:val="22"/>
        </w:rPr>
      </w:pPr>
      <w:hyperlink w:anchor="_Toc519590821" w:history="1">
        <w:r w:rsidR="009A4D9A" w:rsidRPr="0049107E">
          <w:rPr>
            <w:rStyle w:val="Hyperlink"/>
            <w:noProof/>
            <w:lang w:val="en-GB"/>
          </w:rPr>
          <w:t>3</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Building a Web Service Consumer</w:t>
        </w:r>
        <w:r w:rsidR="009A4D9A">
          <w:rPr>
            <w:noProof/>
            <w:webHidden/>
          </w:rPr>
          <w:tab/>
        </w:r>
        <w:r w:rsidR="009A4D9A">
          <w:rPr>
            <w:noProof/>
            <w:webHidden/>
          </w:rPr>
          <w:fldChar w:fldCharType="begin"/>
        </w:r>
        <w:r w:rsidR="009A4D9A">
          <w:rPr>
            <w:noProof/>
            <w:webHidden/>
          </w:rPr>
          <w:instrText xml:space="preserve"> PAGEREF _Toc519590821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20B98159" w14:textId="06E4DAB4"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22" w:history="1">
        <w:r w:rsidR="009A4D9A" w:rsidRPr="0049107E">
          <w:rPr>
            <w:rStyle w:val="Hyperlink"/>
            <w:noProof/>
            <w:lang w:val="en-GB"/>
          </w:rPr>
          <w:t>3.1</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Reference Code</w:t>
        </w:r>
        <w:r w:rsidR="009A4D9A">
          <w:rPr>
            <w:noProof/>
            <w:webHidden/>
          </w:rPr>
          <w:tab/>
        </w:r>
        <w:r w:rsidR="009A4D9A">
          <w:rPr>
            <w:noProof/>
            <w:webHidden/>
          </w:rPr>
          <w:fldChar w:fldCharType="begin"/>
        </w:r>
        <w:r w:rsidR="009A4D9A">
          <w:rPr>
            <w:noProof/>
            <w:webHidden/>
          </w:rPr>
          <w:instrText xml:space="preserve"> PAGEREF _Toc519590822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07A3EE14" w14:textId="61216791"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23" w:history="1">
        <w:r w:rsidR="009A4D9A" w:rsidRPr="0049107E">
          <w:rPr>
            <w:rStyle w:val="Hyperlink"/>
            <w:noProof/>
            <w:lang w:val="en-GB"/>
          </w:rPr>
          <w:t>3.2</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Design Choices</w:t>
        </w:r>
        <w:r w:rsidR="009A4D9A">
          <w:rPr>
            <w:noProof/>
            <w:webHidden/>
          </w:rPr>
          <w:tab/>
        </w:r>
        <w:r w:rsidR="009A4D9A">
          <w:rPr>
            <w:noProof/>
            <w:webHidden/>
          </w:rPr>
          <w:fldChar w:fldCharType="begin"/>
        </w:r>
        <w:r w:rsidR="009A4D9A">
          <w:rPr>
            <w:noProof/>
            <w:webHidden/>
          </w:rPr>
          <w:instrText xml:space="preserve"> PAGEREF _Toc519590823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36F13854" w14:textId="203A4289"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24" w:history="1">
        <w:r w:rsidR="009A4D9A" w:rsidRPr="0049107E">
          <w:rPr>
            <w:rStyle w:val="Hyperlink"/>
            <w:noProof/>
            <w:lang w:val="en-GB"/>
          </w:rPr>
          <w:t>3.3</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Security Requirements</w:t>
        </w:r>
        <w:r w:rsidR="009A4D9A">
          <w:rPr>
            <w:noProof/>
            <w:webHidden/>
          </w:rPr>
          <w:tab/>
        </w:r>
        <w:r w:rsidR="009A4D9A">
          <w:rPr>
            <w:noProof/>
            <w:webHidden/>
          </w:rPr>
          <w:fldChar w:fldCharType="begin"/>
        </w:r>
        <w:r w:rsidR="009A4D9A">
          <w:rPr>
            <w:noProof/>
            <w:webHidden/>
          </w:rPr>
          <w:instrText xml:space="preserve"> PAGEREF _Toc519590824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5F0AB7CB" w14:textId="0CB925B6"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25" w:history="1">
        <w:r w:rsidR="009A4D9A" w:rsidRPr="0049107E">
          <w:rPr>
            <w:rStyle w:val="Hyperlink"/>
            <w:noProof/>
            <w:lang w:val="en-GB"/>
          </w:rPr>
          <w:t>3.4</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WS-SecurityPolicy</w:t>
        </w:r>
        <w:r w:rsidR="009A4D9A">
          <w:rPr>
            <w:noProof/>
            <w:webHidden/>
          </w:rPr>
          <w:tab/>
        </w:r>
        <w:r w:rsidR="009A4D9A">
          <w:rPr>
            <w:noProof/>
            <w:webHidden/>
          </w:rPr>
          <w:fldChar w:fldCharType="begin"/>
        </w:r>
        <w:r w:rsidR="009A4D9A">
          <w:rPr>
            <w:noProof/>
            <w:webHidden/>
          </w:rPr>
          <w:instrText xml:space="preserve"> PAGEREF _Toc519590825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3939D950" w14:textId="745267DB"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26" w:history="1">
        <w:r w:rsidR="009A4D9A" w:rsidRPr="0049107E">
          <w:rPr>
            <w:rStyle w:val="Hyperlink"/>
            <w:noProof/>
            <w:lang w:val="en-GB"/>
          </w:rPr>
          <w:t>3.4.1</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Configuring WS-SecurityPolicy for the STS</w:t>
        </w:r>
        <w:r w:rsidR="009A4D9A">
          <w:rPr>
            <w:noProof/>
            <w:webHidden/>
          </w:rPr>
          <w:tab/>
        </w:r>
        <w:r w:rsidR="009A4D9A">
          <w:rPr>
            <w:noProof/>
            <w:webHidden/>
          </w:rPr>
          <w:fldChar w:fldCharType="begin"/>
        </w:r>
        <w:r w:rsidR="009A4D9A">
          <w:rPr>
            <w:noProof/>
            <w:webHidden/>
          </w:rPr>
          <w:instrText xml:space="preserve"> PAGEREF _Toc519590826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7B52A17C" w14:textId="712E3945"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27" w:history="1">
        <w:r w:rsidR="009A4D9A" w:rsidRPr="0049107E">
          <w:rPr>
            <w:rStyle w:val="Hyperlink"/>
            <w:noProof/>
            <w:lang w:val="en-GB"/>
          </w:rPr>
          <w:t>3.4.2</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Configuring WS-SecurityPolicy for the WSP</w:t>
        </w:r>
        <w:r w:rsidR="009A4D9A">
          <w:rPr>
            <w:noProof/>
            <w:webHidden/>
          </w:rPr>
          <w:tab/>
        </w:r>
        <w:r w:rsidR="009A4D9A">
          <w:rPr>
            <w:noProof/>
            <w:webHidden/>
          </w:rPr>
          <w:fldChar w:fldCharType="begin"/>
        </w:r>
        <w:r w:rsidR="009A4D9A">
          <w:rPr>
            <w:noProof/>
            <w:webHidden/>
          </w:rPr>
          <w:instrText xml:space="preserve"> PAGEREF _Toc519590827 \h </w:instrText>
        </w:r>
        <w:r w:rsidR="009A4D9A">
          <w:rPr>
            <w:noProof/>
            <w:webHidden/>
          </w:rPr>
        </w:r>
        <w:r w:rsidR="009A4D9A">
          <w:rPr>
            <w:noProof/>
            <w:webHidden/>
          </w:rPr>
          <w:fldChar w:fldCharType="separate"/>
        </w:r>
        <w:r w:rsidR="009A4D9A">
          <w:rPr>
            <w:noProof/>
            <w:webHidden/>
          </w:rPr>
          <w:t>20</w:t>
        </w:r>
        <w:r w:rsidR="009A4D9A">
          <w:rPr>
            <w:noProof/>
            <w:webHidden/>
          </w:rPr>
          <w:fldChar w:fldCharType="end"/>
        </w:r>
      </w:hyperlink>
    </w:p>
    <w:p w14:paraId="2C0A0091" w14:textId="214228FE" w:rsidR="009A4D9A" w:rsidRDefault="009A4D9A">
      <w:pPr>
        <w:pStyle w:val="TOC2"/>
        <w:tabs>
          <w:tab w:val="right" w:leader="dot" w:pos="8495"/>
        </w:tabs>
        <w:rPr>
          <w:rFonts w:asciiTheme="minorHAnsi" w:eastAsiaTheme="minorEastAsia" w:hAnsiTheme="minorHAnsi" w:cstheme="minorBidi"/>
          <w:b w:val="0"/>
          <w:smallCaps w:val="0"/>
          <w:noProof/>
          <w:sz w:val="22"/>
          <w:szCs w:val="22"/>
        </w:rPr>
      </w:pPr>
      <w:hyperlink w:anchor="_Toc519590828" w:history="1">
        <w:r w:rsidRPr="0049107E">
          <w:rPr>
            <w:rStyle w:val="Hyperlink"/>
            <w:noProof/>
            <w:lang w:val="en-GB"/>
          </w:rPr>
          <w:t>3.5</w:t>
        </w:r>
        <w:r>
          <w:rPr>
            <w:rFonts w:asciiTheme="minorHAnsi" w:eastAsiaTheme="minorEastAsia" w:hAnsiTheme="minorHAnsi" w:cstheme="minorBidi"/>
            <w:b w:val="0"/>
            <w:smallCaps w:val="0"/>
            <w:noProof/>
            <w:sz w:val="22"/>
            <w:szCs w:val="22"/>
          </w:rPr>
          <w:tab/>
        </w:r>
        <w:r w:rsidRPr="0049107E">
          <w:rPr>
            <w:rStyle w:val="Hyperlink"/>
            <w:noProof/>
            <w:lang w:val="en-GB"/>
          </w:rPr>
          <w:t>Configuring Keystores for the WSC</w:t>
        </w:r>
        <w:r>
          <w:rPr>
            <w:noProof/>
            <w:webHidden/>
          </w:rPr>
          <w:tab/>
        </w:r>
        <w:r>
          <w:rPr>
            <w:noProof/>
            <w:webHidden/>
          </w:rPr>
          <w:fldChar w:fldCharType="begin"/>
        </w:r>
        <w:r>
          <w:rPr>
            <w:noProof/>
            <w:webHidden/>
          </w:rPr>
          <w:instrText xml:space="preserve"> PAGEREF _Toc519590828 \h </w:instrText>
        </w:r>
        <w:r>
          <w:rPr>
            <w:noProof/>
            <w:webHidden/>
          </w:rPr>
        </w:r>
        <w:r>
          <w:rPr>
            <w:noProof/>
            <w:webHidden/>
          </w:rPr>
          <w:fldChar w:fldCharType="separate"/>
        </w:r>
        <w:r>
          <w:rPr>
            <w:noProof/>
            <w:webHidden/>
          </w:rPr>
          <w:t>20</w:t>
        </w:r>
        <w:r>
          <w:rPr>
            <w:noProof/>
            <w:webHidden/>
          </w:rPr>
          <w:fldChar w:fldCharType="end"/>
        </w:r>
      </w:hyperlink>
    </w:p>
    <w:p w14:paraId="16C49185" w14:textId="61A099B2"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29" w:history="1">
        <w:r w:rsidR="009A4D9A" w:rsidRPr="0049107E">
          <w:rPr>
            <w:rStyle w:val="Hyperlink"/>
            <w:noProof/>
            <w:lang w:val="en-GB"/>
          </w:rPr>
          <w:t>3.6</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The STSClient Configuration and Implementation</w:t>
        </w:r>
        <w:r w:rsidR="009A4D9A">
          <w:rPr>
            <w:noProof/>
            <w:webHidden/>
          </w:rPr>
          <w:tab/>
        </w:r>
        <w:r w:rsidR="009A4D9A">
          <w:rPr>
            <w:noProof/>
            <w:webHidden/>
          </w:rPr>
          <w:fldChar w:fldCharType="begin"/>
        </w:r>
        <w:r w:rsidR="009A4D9A">
          <w:rPr>
            <w:noProof/>
            <w:webHidden/>
          </w:rPr>
          <w:instrText xml:space="preserve"> PAGEREF _Toc519590829 \h </w:instrText>
        </w:r>
        <w:r w:rsidR="009A4D9A">
          <w:rPr>
            <w:noProof/>
            <w:webHidden/>
          </w:rPr>
        </w:r>
        <w:r w:rsidR="009A4D9A">
          <w:rPr>
            <w:noProof/>
            <w:webHidden/>
          </w:rPr>
          <w:fldChar w:fldCharType="separate"/>
        </w:r>
        <w:r w:rsidR="009A4D9A">
          <w:rPr>
            <w:noProof/>
            <w:webHidden/>
          </w:rPr>
          <w:t>21</w:t>
        </w:r>
        <w:r w:rsidR="009A4D9A">
          <w:rPr>
            <w:noProof/>
            <w:webHidden/>
          </w:rPr>
          <w:fldChar w:fldCharType="end"/>
        </w:r>
      </w:hyperlink>
    </w:p>
    <w:p w14:paraId="0E0F62CD" w14:textId="7C3D24A5"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30" w:history="1">
        <w:r w:rsidR="009A4D9A" w:rsidRPr="0049107E">
          <w:rPr>
            <w:rStyle w:val="Hyperlink"/>
            <w:noProof/>
            <w:lang w:val="en-GB"/>
          </w:rPr>
          <w:t>3.7</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Support Classes</w:t>
        </w:r>
        <w:r w:rsidR="009A4D9A">
          <w:rPr>
            <w:noProof/>
            <w:webHidden/>
          </w:rPr>
          <w:tab/>
        </w:r>
        <w:r w:rsidR="009A4D9A">
          <w:rPr>
            <w:noProof/>
            <w:webHidden/>
          </w:rPr>
          <w:fldChar w:fldCharType="begin"/>
        </w:r>
        <w:r w:rsidR="009A4D9A">
          <w:rPr>
            <w:noProof/>
            <w:webHidden/>
          </w:rPr>
          <w:instrText xml:space="preserve"> PAGEREF _Toc519590830 \h </w:instrText>
        </w:r>
        <w:r w:rsidR="009A4D9A">
          <w:rPr>
            <w:noProof/>
            <w:webHidden/>
          </w:rPr>
        </w:r>
        <w:r w:rsidR="009A4D9A">
          <w:rPr>
            <w:noProof/>
            <w:webHidden/>
          </w:rPr>
          <w:fldChar w:fldCharType="separate"/>
        </w:r>
        <w:r w:rsidR="009A4D9A">
          <w:rPr>
            <w:noProof/>
            <w:webHidden/>
          </w:rPr>
          <w:t>22</w:t>
        </w:r>
        <w:r w:rsidR="009A4D9A">
          <w:rPr>
            <w:noProof/>
            <w:webHidden/>
          </w:rPr>
          <w:fldChar w:fldCharType="end"/>
        </w:r>
      </w:hyperlink>
    </w:p>
    <w:p w14:paraId="7F4E10E2" w14:textId="354C12AA"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31" w:history="1">
        <w:r w:rsidR="009A4D9A" w:rsidRPr="0049107E">
          <w:rPr>
            <w:rStyle w:val="Hyperlink"/>
            <w:noProof/>
            <w:lang w:val="en-GB"/>
          </w:rPr>
          <w:t>3.8</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Additional Configuration of Apache CXF</w:t>
        </w:r>
        <w:r w:rsidR="009A4D9A">
          <w:rPr>
            <w:noProof/>
            <w:webHidden/>
          </w:rPr>
          <w:tab/>
        </w:r>
        <w:r w:rsidR="009A4D9A">
          <w:rPr>
            <w:noProof/>
            <w:webHidden/>
          </w:rPr>
          <w:fldChar w:fldCharType="begin"/>
        </w:r>
        <w:r w:rsidR="009A4D9A">
          <w:rPr>
            <w:noProof/>
            <w:webHidden/>
          </w:rPr>
          <w:instrText xml:space="preserve"> PAGEREF _Toc519590831 \h </w:instrText>
        </w:r>
        <w:r w:rsidR="009A4D9A">
          <w:rPr>
            <w:noProof/>
            <w:webHidden/>
          </w:rPr>
        </w:r>
        <w:r w:rsidR="009A4D9A">
          <w:rPr>
            <w:noProof/>
            <w:webHidden/>
          </w:rPr>
          <w:fldChar w:fldCharType="separate"/>
        </w:r>
        <w:r w:rsidR="009A4D9A">
          <w:rPr>
            <w:noProof/>
            <w:webHidden/>
          </w:rPr>
          <w:t>23</w:t>
        </w:r>
        <w:r w:rsidR="009A4D9A">
          <w:rPr>
            <w:noProof/>
            <w:webHidden/>
          </w:rPr>
          <w:fldChar w:fldCharType="end"/>
        </w:r>
      </w:hyperlink>
    </w:p>
    <w:p w14:paraId="70EABA11" w14:textId="5FF6D2D5" w:rsidR="009A4D9A" w:rsidRDefault="005060A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32" w:history="1">
        <w:r w:rsidR="009A4D9A" w:rsidRPr="0049107E">
          <w:rPr>
            <w:rStyle w:val="Hyperlink"/>
            <w:noProof/>
            <w:lang w:val="en-GB"/>
          </w:rPr>
          <w:t>3.8.1</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Configure BSP 1.1 Compliance</w:t>
        </w:r>
        <w:r w:rsidR="009A4D9A">
          <w:rPr>
            <w:noProof/>
            <w:webHidden/>
          </w:rPr>
          <w:tab/>
        </w:r>
        <w:r w:rsidR="009A4D9A">
          <w:rPr>
            <w:noProof/>
            <w:webHidden/>
          </w:rPr>
          <w:fldChar w:fldCharType="begin"/>
        </w:r>
        <w:r w:rsidR="009A4D9A">
          <w:rPr>
            <w:noProof/>
            <w:webHidden/>
          </w:rPr>
          <w:instrText xml:space="preserve"> PAGEREF _Toc519590832 \h </w:instrText>
        </w:r>
        <w:r w:rsidR="009A4D9A">
          <w:rPr>
            <w:noProof/>
            <w:webHidden/>
          </w:rPr>
        </w:r>
        <w:r w:rsidR="009A4D9A">
          <w:rPr>
            <w:noProof/>
            <w:webHidden/>
          </w:rPr>
          <w:fldChar w:fldCharType="separate"/>
        </w:r>
        <w:r w:rsidR="009A4D9A">
          <w:rPr>
            <w:noProof/>
            <w:webHidden/>
          </w:rPr>
          <w:t>23</w:t>
        </w:r>
        <w:r w:rsidR="009A4D9A">
          <w:rPr>
            <w:noProof/>
            <w:webHidden/>
          </w:rPr>
          <w:fldChar w:fldCharType="end"/>
        </w:r>
      </w:hyperlink>
    </w:p>
    <w:p w14:paraId="77F103B3" w14:textId="58DDE36E"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33" w:history="1">
        <w:r w:rsidR="009A4D9A" w:rsidRPr="0049107E">
          <w:rPr>
            <w:rStyle w:val="Hyperlink"/>
            <w:noProof/>
            <w:lang w:val="en-GB"/>
          </w:rPr>
          <w:t>3.9</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Other Considerations</w:t>
        </w:r>
        <w:r w:rsidR="009A4D9A">
          <w:rPr>
            <w:noProof/>
            <w:webHidden/>
          </w:rPr>
          <w:tab/>
        </w:r>
        <w:r w:rsidR="009A4D9A">
          <w:rPr>
            <w:noProof/>
            <w:webHidden/>
          </w:rPr>
          <w:fldChar w:fldCharType="begin"/>
        </w:r>
        <w:r w:rsidR="009A4D9A">
          <w:rPr>
            <w:noProof/>
            <w:webHidden/>
          </w:rPr>
          <w:instrText xml:space="preserve"> PAGEREF _Toc519590833 \h </w:instrText>
        </w:r>
        <w:r w:rsidR="009A4D9A">
          <w:rPr>
            <w:noProof/>
            <w:webHidden/>
          </w:rPr>
        </w:r>
        <w:r w:rsidR="009A4D9A">
          <w:rPr>
            <w:noProof/>
            <w:webHidden/>
          </w:rPr>
          <w:fldChar w:fldCharType="separate"/>
        </w:r>
        <w:r w:rsidR="009A4D9A">
          <w:rPr>
            <w:noProof/>
            <w:webHidden/>
          </w:rPr>
          <w:t>23</w:t>
        </w:r>
        <w:r w:rsidR="009A4D9A">
          <w:rPr>
            <w:noProof/>
            <w:webHidden/>
          </w:rPr>
          <w:fldChar w:fldCharType="end"/>
        </w:r>
      </w:hyperlink>
    </w:p>
    <w:p w14:paraId="7427EF06" w14:textId="457AE9DB" w:rsidR="009A4D9A" w:rsidRDefault="005060A5">
      <w:pPr>
        <w:pStyle w:val="TOC1"/>
        <w:tabs>
          <w:tab w:val="right" w:leader="dot" w:pos="8495"/>
        </w:tabs>
        <w:rPr>
          <w:rFonts w:asciiTheme="minorHAnsi" w:eastAsiaTheme="minorEastAsia" w:hAnsiTheme="minorHAnsi" w:cstheme="minorBidi"/>
          <w:b w:val="0"/>
          <w:bCs w:val="0"/>
          <w:caps w:val="0"/>
          <w:noProof/>
          <w:sz w:val="22"/>
          <w:szCs w:val="22"/>
        </w:rPr>
      </w:pPr>
      <w:hyperlink w:anchor="_Toc519590834" w:history="1">
        <w:r w:rsidR="009A4D9A" w:rsidRPr="0049107E">
          <w:rPr>
            <w:rStyle w:val="Hyperlink"/>
            <w:noProof/>
            <w:lang w:val="en-GB"/>
          </w:rPr>
          <w:t>4</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Typical Errors</w:t>
        </w:r>
        <w:r w:rsidR="009A4D9A">
          <w:rPr>
            <w:noProof/>
            <w:webHidden/>
          </w:rPr>
          <w:tab/>
        </w:r>
        <w:r w:rsidR="009A4D9A">
          <w:rPr>
            <w:noProof/>
            <w:webHidden/>
          </w:rPr>
          <w:fldChar w:fldCharType="begin"/>
        </w:r>
        <w:r w:rsidR="009A4D9A">
          <w:rPr>
            <w:noProof/>
            <w:webHidden/>
          </w:rPr>
          <w:instrText xml:space="preserve"> PAGEREF _Toc519590834 \h </w:instrText>
        </w:r>
        <w:r w:rsidR="009A4D9A">
          <w:rPr>
            <w:noProof/>
            <w:webHidden/>
          </w:rPr>
        </w:r>
        <w:r w:rsidR="009A4D9A">
          <w:rPr>
            <w:noProof/>
            <w:webHidden/>
          </w:rPr>
          <w:fldChar w:fldCharType="separate"/>
        </w:r>
        <w:r w:rsidR="009A4D9A">
          <w:rPr>
            <w:noProof/>
            <w:webHidden/>
          </w:rPr>
          <w:t>24</w:t>
        </w:r>
        <w:r w:rsidR="009A4D9A">
          <w:rPr>
            <w:noProof/>
            <w:webHidden/>
          </w:rPr>
          <w:fldChar w:fldCharType="end"/>
        </w:r>
      </w:hyperlink>
    </w:p>
    <w:p w14:paraId="3B09A2E7" w14:textId="2CE4BB29"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35" w:history="1">
        <w:r w:rsidR="009A4D9A" w:rsidRPr="0049107E">
          <w:rPr>
            <w:rStyle w:val="Hyperlink"/>
            <w:noProof/>
            <w:lang w:val="en-GB"/>
          </w:rPr>
          <w:t>4.1</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Java Strong Crypto Not Installed</w:t>
        </w:r>
        <w:r w:rsidR="009A4D9A">
          <w:rPr>
            <w:noProof/>
            <w:webHidden/>
          </w:rPr>
          <w:tab/>
        </w:r>
        <w:r w:rsidR="009A4D9A">
          <w:rPr>
            <w:noProof/>
            <w:webHidden/>
          </w:rPr>
          <w:fldChar w:fldCharType="begin"/>
        </w:r>
        <w:r w:rsidR="009A4D9A">
          <w:rPr>
            <w:noProof/>
            <w:webHidden/>
          </w:rPr>
          <w:instrText xml:space="preserve"> PAGEREF _Toc519590835 \h </w:instrText>
        </w:r>
        <w:r w:rsidR="009A4D9A">
          <w:rPr>
            <w:noProof/>
            <w:webHidden/>
          </w:rPr>
        </w:r>
        <w:r w:rsidR="009A4D9A">
          <w:rPr>
            <w:noProof/>
            <w:webHidden/>
          </w:rPr>
          <w:fldChar w:fldCharType="separate"/>
        </w:r>
        <w:r w:rsidR="009A4D9A">
          <w:rPr>
            <w:noProof/>
            <w:webHidden/>
          </w:rPr>
          <w:t>24</w:t>
        </w:r>
        <w:r w:rsidR="009A4D9A">
          <w:rPr>
            <w:noProof/>
            <w:webHidden/>
          </w:rPr>
          <w:fldChar w:fldCharType="end"/>
        </w:r>
      </w:hyperlink>
    </w:p>
    <w:p w14:paraId="7BBB5D25" w14:textId="7C4BAF33" w:rsidR="009A4D9A" w:rsidRDefault="005060A5">
      <w:pPr>
        <w:pStyle w:val="TOC2"/>
        <w:tabs>
          <w:tab w:val="right" w:leader="dot" w:pos="8495"/>
        </w:tabs>
        <w:rPr>
          <w:rFonts w:asciiTheme="minorHAnsi" w:eastAsiaTheme="minorEastAsia" w:hAnsiTheme="minorHAnsi" w:cstheme="minorBidi"/>
          <w:b w:val="0"/>
          <w:smallCaps w:val="0"/>
          <w:noProof/>
          <w:sz w:val="22"/>
          <w:szCs w:val="22"/>
        </w:rPr>
      </w:pPr>
      <w:hyperlink w:anchor="_Toc519590836" w:history="1">
        <w:r w:rsidR="009A4D9A" w:rsidRPr="0049107E">
          <w:rPr>
            <w:rStyle w:val="Hyperlink"/>
            <w:noProof/>
            <w:lang w:val="en-GB"/>
          </w:rPr>
          <w:t>4.2</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A .keystore File in Home Folder</w:t>
        </w:r>
        <w:r w:rsidR="009A4D9A">
          <w:rPr>
            <w:noProof/>
            <w:webHidden/>
          </w:rPr>
          <w:tab/>
        </w:r>
        <w:r w:rsidR="009A4D9A">
          <w:rPr>
            <w:noProof/>
            <w:webHidden/>
          </w:rPr>
          <w:fldChar w:fldCharType="begin"/>
        </w:r>
        <w:r w:rsidR="009A4D9A">
          <w:rPr>
            <w:noProof/>
            <w:webHidden/>
          </w:rPr>
          <w:instrText xml:space="preserve"> PAGEREF _Toc519590836 \h </w:instrText>
        </w:r>
        <w:r w:rsidR="009A4D9A">
          <w:rPr>
            <w:noProof/>
            <w:webHidden/>
          </w:rPr>
        </w:r>
        <w:r w:rsidR="009A4D9A">
          <w:rPr>
            <w:noProof/>
            <w:webHidden/>
          </w:rPr>
          <w:fldChar w:fldCharType="separate"/>
        </w:r>
        <w:r w:rsidR="009A4D9A">
          <w:rPr>
            <w:noProof/>
            <w:webHidden/>
          </w:rPr>
          <w:t>24</w:t>
        </w:r>
        <w:r w:rsidR="009A4D9A">
          <w:rPr>
            <w:noProof/>
            <w:webHidden/>
          </w:rPr>
          <w:fldChar w:fldCharType="end"/>
        </w:r>
      </w:hyperlink>
    </w:p>
    <w:p w14:paraId="5DF13D7D" w14:textId="2AAEC0BB" w:rsidR="009A4D9A" w:rsidRDefault="005060A5">
      <w:pPr>
        <w:pStyle w:val="TOC1"/>
        <w:tabs>
          <w:tab w:val="right" w:leader="dot" w:pos="8495"/>
        </w:tabs>
        <w:rPr>
          <w:rFonts w:asciiTheme="minorHAnsi" w:eastAsiaTheme="minorEastAsia" w:hAnsiTheme="minorHAnsi" w:cstheme="minorBidi"/>
          <w:b w:val="0"/>
          <w:bCs w:val="0"/>
          <w:caps w:val="0"/>
          <w:noProof/>
          <w:sz w:val="22"/>
          <w:szCs w:val="22"/>
        </w:rPr>
      </w:pPr>
      <w:hyperlink w:anchor="_Toc519590837" w:history="1">
        <w:r w:rsidR="009A4D9A" w:rsidRPr="0049107E">
          <w:rPr>
            <w:rStyle w:val="Hyperlink"/>
            <w:noProof/>
            <w:lang w:val="en-GB"/>
          </w:rPr>
          <w:t>5</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Summary</w:t>
        </w:r>
        <w:r w:rsidR="009A4D9A">
          <w:rPr>
            <w:noProof/>
            <w:webHidden/>
          </w:rPr>
          <w:tab/>
        </w:r>
        <w:r w:rsidR="009A4D9A">
          <w:rPr>
            <w:noProof/>
            <w:webHidden/>
          </w:rPr>
          <w:fldChar w:fldCharType="begin"/>
        </w:r>
        <w:r w:rsidR="009A4D9A">
          <w:rPr>
            <w:noProof/>
            <w:webHidden/>
          </w:rPr>
          <w:instrText xml:space="preserve"> PAGEREF _Toc519590837 \h </w:instrText>
        </w:r>
        <w:r w:rsidR="009A4D9A">
          <w:rPr>
            <w:noProof/>
            <w:webHidden/>
          </w:rPr>
        </w:r>
        <w:r w:rsidR="009A4D9A">
          <w:rPr>
            <w:noProof/>
            <w:webHidden/>
          </w:rPr>
          <w:fldChar w:fldCharType="separate"/>
        </w:r>
        <w:r w:rsidR="009A4D9A">
          <w:rPr>
            <w:noProof/>
            <w:webHidden/>
          </w:rPr>
          <w:t>25</w:t>
        </w:r>
        <w:r w:rsidR="009A4D9A">
          <w:rPr>
            <w:noProof/>
            <w:webHidden/>
          </w:rPr>
          <w:fldChar w:fldCharType="end"/>
        </w:r>
      </w:hyperlink>
    </w:p>
    <w:p w14:paraId="0AD0D7BA" w14:textId="39E95CE3" w:rsidR="009A4D9A" w:rsidRDefault="005060A5">
      <w:pPr>
        <w:pStyle w:val="TOC1"/>
        <w:tabs>
          <w:tab w:val="right" w:leader="dot" w:pos="8495"/>
        </w:tabs>
        <w:rPr>
          <w:rFonts w:asciiTheme="minorHAnsi" w:eastAsiaTheme="minorEastAsia" w:hAnsiTheme="minorHAnsi" w:cstheme="minorBidi"/>
          <w:b w:val="0"/>
          <w:bCs w:val="0"/>
          <w:caps w:val="0"/>
          <w:noProof/>
          <w:sz w:val="22"/>
          <w:szCs w:val="22"/>
        </w:rPr>
      </w:pPr>
      <w:hyperlink w:anchor="_Toc519590838" w:history="1">
        <w:r w:rsidR="009A4D9A" w:rsidRPr="0049107E">
          <w:rPr>
            <w:rStyle w:val="Hyperlink"/>
            <w:noProof/>
            <w:lang w:val="en-GB"/>
          </w:rPr>
          <w:t>6</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References</w:t>
        </w:r>
        <w:r w:rsidR="009A4D9A">
          <w:rPr>
            <w:noProof/>
            <w:webHidden/>
          </w:rPr>
          <w:tab/>
        </w:r>
        <w:r w:rsidR="009A4D9A">
          <w:rPr>
            <w:noProof/>
            <w:webHidden/>
          </w:rPr>
          <w:fldChar w:fldCharType="begin"/>
        </w:r>
        <w:r w:rsidR="009A4D9A">
          <w:rPr>
            <w:noProof/>
            <w:webHidden/>
          </w:rPr>
          <w:instrText xml:space="preserve"> PAGEREF _Toc519590838 \h </w:instrText>
        </w:r>
        <w:r w:rsidR="009A4D9A">
          <w:rPr>
            <w:noProof/>
            <w:webHidden/>
          </w:rPr>
        </w:r>
        <w:r w:rsidR="009A4D9A">
          <w:rPr>
            <w:noProof/>
            <w:webHidden/>
          </w:rPr>
          <w:fldChar w:fldCharType="separate"/>
        </w:r>
        <w:r w:rsidR="009A4D9A">
          <w:rPr>
            <w:noProof/>
            <w:webHidden/>
          </w:rPr>
          <w:t>26</w:t>
        </w:r>
        <w:r w:rsidR="009A4D9A">
          <w:rPr>
            <w:noProof/>
            <w:webHidden/>
          </w:rPr>
          <w:fldChar w:fldCharType="end"/>
        </w:r>
      </w:hyperlink>
    </w:p>
    <w:p w14:paraId="0AB0E606" w14:textId="77777777" w:rsidR="005B7AD0" w:rsidRPr="00AE5D72" w:rsidRDefault="000C5EB6" w:rsidP="00B516AC">
      <w:pPr>
        <w:pStyle w:val="BodyText"/>
        <w:rPr>
          <w:lang w:val="en-GB"/>
        </w:rPr>
      </w:pPr>
      <w:r w:rsidRPr="00AE5D72">
        <w:rPr>
          <w:bCs/>
          <w:caps/>
          <w:lang w:val="en-GB" w:eastAsia="da-DK"/>
        </w:rPr>
        <w:fldChar w:fldCharType="end"/>
      </w:r>
    </w:p>
    <w:p w14:paraId="7B0D167C" w14:textId="71E836A9" w:rsidR="00D11E81" w:rsidRDefault="00D11E81" w:rsidP="00D11E81">
      <w:pPr>
        <w:pStyle w:val="Heading1"/>
        <w:numPr>
          <w:ilvl w:val="0"/>
          <w:numId w:val="0"/>
        </w:numPr>
        <w:tabs>
          <w:tab w:val="left" w:pos="567"/>
          <w:tab w:val="left" w:pos="851"/>
          <w:tab w:val="left" w:pos="1134"/>
        </w:tabs>
        <w:spacing w:before="0" w:after="120" w:line="288" w:lineRule="auto"/>
        <w:ind w:left="432" w:hanging="432"/>
        <w:rPr>
          <w:lang w:val="en-GB"/>
        </w:rPr>
      </w:pPr>
      <w:bookmarkStart w:id="5" w:name="_Toc331337663"/>
      <w:bookmarkStart w:id="6" w:name="_Toc519590792"/>
      <w:bookmarkEnd w:id="4"/>
      <w:bookmarkEnd w:id="5"/>
      <w:r>
        <w:rPr>
          <w:lang w:val="en-GB"/>
        </w:rPr>
        <w:lastRenderedPageBreak/>
        <w:t>Changelog</w:t>
      </w:r>
      <w:bookmarkEnd w:id="6"/>
    </w:p>
    <w:p w14:paraId="7485F3D8" w14:textId="6C41E6D0" w:rsidR="00D11E81" w:rsidRDefault="00A56812" w:rsidP="00D11E81">
      <w:pPr>
        <w:rPr>
          <w:lang w:val="en-GB"/>
        </w:rPr>
      </w:pPr>
      <w:r>
        <w:rPr>
          <w:lang w:val="en-GB"/>
        </w:rPr>
        <w:t>17-07-2018</w:t>
      </w:r>
      <w:r w:rsidR="00D11E81">
        <w:rPr>
          <w:lang w:val="en-GB"/>
        </w:rPr>
        <w:tab/>
        <w:t>Initial release</w:t>
      </w:r>
    </w:p>
    <w:p w14:paraId="1A4B3C9D" w14:textId="320D4C25" w:rsidR="00D11E81" w:rsidRPr="00D11E81" w:rsidRDefault="00D11E81" w:rsidP="00D11E81">
      <w:pPr>
        <w:rPr>
          <w:lang w:val="en-GB"/>
        </w:rPr>
      </w:pPr>
    </w:p>
    <w:p w14:paraId="3F752C60" w14:textId="1F25752E" w:rsidR="002261C8" w:rsidRPr="00AE5D72" w:rsidRDefault="00B56191" w:rsidP="002261C8">
      <w:pPr>
        <w:pStyle w:val="Heading1"/>
        <w:tabs>
          <w:tab w:val="left" w:pos="567"/>
          <w:tab w:val="left" w:pos="851"/>
          <w:tab w:val="left" w:pos="1134"/>
        </w:tabs>
        <w:spacing w:before="0" w:after="120" w:line="288" w:lineRule="auto"/>
        <w:ind w:left="567" w:hanging="567"/>
        <w:rPr>
          <w:lang w:val="en-GB"/>
        </w:rPr>
      </w:pPr>
      <w:bookmarkStart w:id="7" w:name="_Toc519590793"/>
      <w:r w:rsidRPr="00AE5D72">
        <w:rPr>
          <w:lang w:val="en-GB"/>
        </w:rPr>
        <w:lastRenderedPageBreak/>
        <w:t>Introduction</w:t>
      </w:r>
      <w:bookmarkEnd w:id="7"/>
    </w:p>
    <w:p w14:paraId="10AAD787" w14:textId="2F532D32" w:rsidR="0069458C" w:rsidRDefault="003B2D48" w:rsidP="00C25DF0">
      <w:pPr>
        <w:rPr>
          <w:lang w:val="en-GB"/>
        </w:rPr>
      </w:pPr>
      <w:r w:rsidRPr="00AE5D72">
        <w:rPr>
          <w:lang w:val="en-GB"/>
        </w:rPr>
        <w:t xml:space="preserve">This document is a </w:t>
      </w:r>
      <w:r w:rsidR="00A56812">
        <w:rPr>
          <w:lang w:val="en-GB"/>
        </w:rPr>
        <w:t>technical appendix to the Java reference source code, that showcase how to use the Apache CXF framework to implement various identity based webservices, following either the Liberty Basic SOAP Binding profile, the OIO IDWS Profile or the XUA variant of the OIO IDWS Profile.</w:t>
      </w:r>
    </w:p>
    <w:p w14:paraId="680977E5" w14:textId="46C12F91" w:rsidR="003B2D48" w:rsidRDefault="00A56812" w:rsidP="003B2D48">
      <w:pPr>
        <w:rPr>
          <w:lang w:val="en-GB"/>
        </w:rPr>
      </w:pPr>
      <w:r>
        <w:rPr>
          <w:lang w:val="en-GB"/>
        </w:rPr>
        <w:t>This document is derived from the original documentation for the NemLog-in2 reference implementation, but as there now exists several implemented profiles, the CXF and WS-SecurityPolicy specific parts of the implementation has been moved into this separate appendix, and the profile-specific documentation is left in the main document.</w:t>
      </w:r>
    </w:p>
    <w:p w14:paraId="7C4AB992" w14:textId="1F77F266" w:rsidR="00A56812" w:rsidRPr="00AE5D72" w:rsidRDefault="00A56812" w:rsidP="003B2D48">
      <w:pPr>
        <w:rPr>
          <w:lang w:val="en-GB"/>
        </w:rPr>
      </w:pPr>
      <w:r>
        <w:rPr>
          <w:lang w:val="en-GB"/>
        </w:rPr>
        <w:t>In this document it is assumed that the reader already possesses some background knowledge about federated security, and knows what Web Service Consumers (WSC), Web Service Providers (WSP, Service Providers (SP), Identity Providers (IdP) and Security Token Services (STS) are, and how they correspond to each other.</w:t>
      </w:r>
    </w:p>
    <w:p w14:paraId="3575A562" w14:textId="79003A17" w:rsidR="00C80685" w:rsidRPr="00AE5D72" w:rsidRDefault="00C80685" w:rsidP="00C80685">
      <w:pPr>
        <w:pStyle w:val="Heading2"/>
        <w:rPr>
          <w:lang w:val="en-GB"/>
        </w:rPr>
      </w:pPr>
      <w:bookmarkStart w:id="8" w:name="_Toc519590794"/>
      <w:r w:rsidRPr="00AE5D72">
        <w:rPr>
          <w:lang w:val="en-GB"/>
        </w:rPr>
        <w:t>Intended audience</w:t>
      </w:r>
      <w:bookmarkEnd w:id="8"/>
    </w:p>
    <w:p w14:paraId="3BDAB156" w14:textId="7855FED3" w:rsidR="00C80685" w:rsidRPr="00AE5D72" w:rsidRDefault="00C80685" w:rsidP="00C80685">
      <w:pPr>
        <w:rPr>
          <w:lang w:val="en-GB"/>
        </w:rPr>
      </w:pPr>
      <w:r w:rsidRPr="00AE5D72">
        <w:rPr>
          <w:lang w:val="en-GB"/>
        </w:rPr>
        <w:t>This document is written for developers, and while all configuration and customization of Apache CXF concerning security is dealt with, some experience with Apache CXF or a similar web</w:t>
      </w:r>
      <w:r w:rsidR="00402BFF" w:rsidRPr="00AE5D72">
        <w:rPr>
          <w:lang w:val="en-GB"/>
        </w:rPr>
        <w:t xml:space="preserve"> </w:t>
      </w:r>
      <w:r w:rsidRPr="00AE5D72">
        <w:rPr>
          <w:lang w:val="en-GB"/>
        </w:rPr>
        <w:t>service framework is recommended. The reader is also expected to have exper</w:t>
      </w:r>
      <w:bookmarkStart w:id="9" w:name="_GoBack"/>
      <w:bookmarkEnd w:id="9"/>
      <w:r w:rsidRPr="00AE5D72">
        <w:rPr>
          <w:lang w:val="en-GB"/>
        </w:rPr>
        <w:t>ience with Java development in general.</w:t>
      </w:r>
    </w:p>
    <w:p w14:paraId="116D3EFF" w14:textId="4601322D" w:rsidR="00C80685" w:rsidRPr="00AE5D72" w:rsidRDefault="00C80685" w:rsidP="00C80685">
      <w:pPr>
        <w:pStyle w:val="Heading2"/>
        <w:rPr>
          <w:lang w:val="en-GB"/>
        </w:rPr>
      </w:pPr>
      <w:bookmarkStart w:id="10" w:name="_Toc519590795"/>
      <w:r w:rsidRPr="00AE5D72">
        <w:rPr>
          <w:lang w:val="en-GB"/>
        </w:rPr>
        <w:t>Prerequisites</w:t>
      </w:r>
      <w:bookmarkEnd w:id="10"/>
    </w:p>
    <w:p w14:paraId="580A08EA" w14:textId="6857EB87" w:rsidR="00C80685" w:rsidRPr="00AE5D72" w:rsidRDefault="00C80685" w:rsidP="00C80685">
      <w:pPr>
        <w:rPr>
          <w:lang w:val="en-GB"/>
        </w:rPr>
      </w:pPr>
      <w:r w:rsidRPr="00AE5D72">
        <w:rPr>
          <w:lang w:val="en-GB"/>
        </w:rPr>
        <w:t xml:space="preserve">The source code uses Apache Maven 3 [MAVEN] as a build tool, and the source code requires at least Java 7 with Strong Crypto [CRYPTO] to compile and run. The reader is expected to have these tools available before using the reference source code. </w:t>
      </w:r>
      <w:r w:rsidR="005B6D5B" w:rsidRPr="00AE5D72">
        <w:rPr>
          <w:lang w:val="en-GB"/>
        </w:rPr>
        <w:t>Maven handles all other dependencies</w:t>
      </w:r>
      <w:r w:rsidRPr="00AE5D72">
        <w:rPr>
          <w:lang w:val="en-GB"/>
        </w:rPr>
        <w:t>.</w:t>
      </w:r>
    </w:p>
    <w:p w14:paraId="3F7F919A" w14:textId="77777777" w:rsidR="00DE61EF" w:rsidRPr="00AE5D72" w:rsidRDefault="00DE61EF" w:rsidP="00DE61EF">
      <w:pPr>
        <w:pStyle w:val="Heading2"/>
        <w:rPr>
          <w:lang w:val="en-GB"/>
        </w:rPr>
      </w:pPr>
      <w:bookmarkStart w:id="11" w:name="_Toc519590796"/>
      <w:r w:rsidRPr="00AE5D72">
        <w:rPr>
          <w:lang w:val="en-GB"/>
        </w:rPr>
        <w:t>Apache CXF Version</w:t>
      </w:r>
      <w:bookmarkEnd w:id="11"/>
    </w:p>
    <w:p w14:paraId="1D4226E3" w14:textId="6C93F3B0" w:rsidR="000D2A93" w:rsidRPr="003542F8" w:rsidRDefault="00DE61EF" w:rsidP="00C80685">
      <w:pPr>
        <w:rPr>
          <w:lang w:val="en-GB"/>
        </w:rPr>
      </w:pPr>
      <w:bookmarkStart w:id="12" w:name="_Hlk519591557"/>
      <w:r w:rsidRPr="00AE5D72">
        <w:rPr>
          <w:lang w:val="en-GB"/>
        </w:rPr>
        <w:t>The reference code is based on Apache CXF 3.0.</w:t>
      </w:r>
      <w:r w:rsidR="00AC62D4">
        <w:rPr>
          <w:lang w:val="en-GB"/>
        </w:rPr>
        <w:t>1</w:t>
      </w:r>
      <w:r w:rsidR="00DB3DEB">
        <w:rPr>
          <w:lang w:val="en-GB"/>
        </w:rPr>
        <w:t>6</w:t>
      </w:r>
      <w:r w:rsidRPr="00AE5D72">
        <w:rPr>
          <w:lang w:val="en-GB"/>
        </w:rPr>
        <w:t xml:space="preserve">, </w:t>
      </w:r>
      <w:r w:rsidR="00AC62D4">
        <w:rPr>
          <w:lang w:val="en-GB"/>
        </w:rPr>
        <w:t>but the same concepts outlined in this document can be applied to the 3.1.x and 3.2.x branches of CXF.</w:t>
      </w:r>
    </w:p>
    <w:p w14:paraId="1484D263" w14:textId="6F79A3EF" w:rsidR="000D2A93" w:rsidRPr="00AC4FF9" w:rsidRDefault="000D2A93" w:rsidP="000D2A93">
      <w:pPr>
        <w:pStyle w:val="Heading2"/>
        <w:rPr>
          <w:lang w:val="en-GB"/>
        </w:rPr>
      </w:pPr>
      <w:bookmarkStart w:id="13" w:name="_Toc519590797"/>
      <w:bookmarkEnd w:id="12"/>
      <w:r w:rsidRPr="00AC4FF9">
        <w:rPr>
          <w:lang w:val="en-GB"/>
        </w:rPr>
        <w:t>Disclaimer</w:t>
      </w:r>
      <w:bookmarkEnd w:id="13"/>
    </w:p>
    <w:p w14:paraId="669EA700" w14:textId="7B50D514" w:rsidR="000D2A93" w:rsidRPr="000D2A93" w:rsidRDefault="000D2A93" w:rsidP="00AE5D72">
      <w:pPr>
        <w:rPr>
          <w:lang w:val="en-GB"/>
        </w:rPr>
      </w:pPr>
      <w:r w:rsidRPr="00AE5D72">
        <w:rPr>
          <w:lang w:val="en-GB"/>
        </w:rPr>
        <w:t>The Danish Agency for Digitisation provides the reference code as is and assumes no responsibility for the code by service providers.</w:t>
      </w:r>
      <w:r>
        <w:rPr>
          <w:lang w:val="en-GB"/>
        </w:rPr>
        <w:t xml:space="preserve"> Service Providers should understand </w:t>
      </w:r>
      <w:r w:rsidR="00FE5E48">
        <w:rPr>
          <w:lang w:val="en-GB"/>
        </w:rPr>
        <w:t xml:space="preserve">the </w:t>
      </w:r>
      <w:r>
        <w:rPr>
          <w:lang w:val="en-GB"/>
        </w:rPr>
        <w:t>limitations of the code and deal with these according to their own needs.</w:t>
      </w:r>
    </w:p>
    <w:p w14:paraId="0DDA8DF6" w14:textId="77777777" w:rsidR="000D2A93" w:rsidRPr="00AE5D72" w:rsidRDefault="000D2A93" w:rsidP="00C80685">
      <w:pPr>
        <w:rPr>
          <w:lang w:val="en-GB"/>
        </w:rPr>
      </w:pPr>
    </w:p>
    <w:p w14:paraId="7BF723A4" w14:textId="367F3622" w:rsidR="009F7775" w:rsidRPr="00AE5D72" w:rsidRDefault="009F7775" w:rsidP="009F7775">
      <w:pPr>
        <w:pStyle w:val="Heading1"/>
        <w:rPr>
          <w:lang w:val="en-GB"/>
        </w:rPr>
      </w:pPr>
      <w:bookmarkStart w:id="14" w:name="_Toc519590798"/>
      <w:r w:rsidRPr="00AE5D72">
        <w:rPr>
          <w:lang w:val="en-GB"/>
        </w:rPr>
        <w:lastRenderedPageBreak/>
        <w:t>Building a Web</w:t>
      </w:r>
      <w:r w:rsidR="00402BFF" w:rsidRPr="00AE5D72">
        <w:rPr>
          <w:lang w:val="en-GB"/>
        </w:rPr>
        <w:t xml:space="preserve"> </w:t>
      </w:r>
      <w:r w:rsidR="005B6D5B">
        <w:rPr>
          <w:lang w:val="en-GB"/>
        </w:rPr>
        <w:t>S</w:t>
      </w:r>
      <w:r w:rsidRPr="00AE5D72">
        <w:rPr>
          <w:lang w:val="en-GB"/>
        </w:rPr>
        <w:t>ervice Provider</w:t>
      </w:r>
      <w:bookmarkEnd w:id="14"/>
    </w:p>
    <w:p w14:paraId="3DB93F01" w14:textId="0BA42906" w:rsidR="001C480D" w:rsidRDefault="009F7775" w:rsidP="009F7775">
      <w:pPr>
        <w:rPr>
          <w:lang w:val="en-GB"/>
        </w:rPr>
      </w:pPr>
      <w:r w:rsidRPr="00AE5D72">
        <w:rPr>
          <w:lang w:val="en-GB"/>
        </w:rPr>
        <w:t>This chapter covers all the steps necessary to secure a web</w:t>
      </w:r>
      <w:r w:rsidR="00402BFF" w:rsidRPr="00AE5D72">
        <w:rPr>
          <w:lang w:val="en-GB"/>
        </w:rPr>
        <w:t xml:space="preserve"> </w:t>
      </w:r>
      <w:r w:rsidR="00AC62D4">
        <w:rPr>
          <w:lang w:val="en-GB"/>
        </w:rPr>
        <w:t>service using Apache CXF.</w:t>
      </w:r>
    </w:p>
    <w:p w14:paraId="33C67524" w14:textId="6F1ADC2B" w:rsidR="00874456" w:rsidRDefault="00874456" w:rsidP="009F7775">
      <w:pPr>
        <w:rPr>
          <w:lang w:val="en-GB"/>
        </w:rPr>
      </w:pPr>
      <w:r>
        <w:rPr>
          <w:lang w:val="en-GB"/>
        </w:rPr>
        <w:t>The reference source code is split into several subfolders, one for each profile. There exists a set of WSP reference implementations for each of these profiles. The approach to building them is identical, and there are only minor differences in the actual source/configuration.</w:t>
      </w:r>
    </w:p>
    <w:p w14:paraId="747D5A00" w14:textId="4632FD0D" w:rsidR="00874456" w:rsidRDefault="00874456" w:rsidP="009F7775">
      <w:pPr>
        <w:rPr>
          <w:lang w:val="en-GB"/>
        </w:rPr>
      </w:pPr>
      <w:r>
        <w:rPr>
          <w:lang w:val="en-GB"/>
        </w:rPr>
        <w:t>Currently the following profiles are available</w:t>
      </w:r>
    </w:p>
    <w:p w14:paraId="2D22A83A" w14:textId="4B3E9638" w:rsidR="00874456" w:rsidRDefault="00874456" w:rsidP="00874456">
      <w:pPr>
        <w:pStyle w:val="ListParagraph"/>
        <w:numPr>
          <w:ilvl w:val="0"/>
          <w:numId w:val="30"/>
        </w:numPr>
        <w:rPr>
          <w:lang w:val="en-GB"/>
        </w:rPr>
      </w:pPr>
      <w:r w:rsidRPr="00874456">
        <w:rPr>
          <w:b/>
          <w:lang w:val="en-GB"/>
        </w:rPr>
        <w:t>“lbsb-scenarios”</w:t>
      </w:r>
      <w:r>
        <w:rPr>
          <w:lang w:val="en-GB"/>
        </w:rPr>
        <w:t>. This folder shows how to implement Liberty Basic SOAP Binding using CXF and WS-SecurityPolicy</w:t>
      </w:r>
    </w:p>
    <w:p w14:paraId="3B15CCE4" w14:textId="384D2393" w:rsidR="00874456" w:rsidRDefault="00874456" w:rsidP="00874456">
      <w:pPr>
        <w:pStyle w:val="ListParagraph"/>
        <w:numPr>
          <w:ilvl w:val="0"/>
          <w:numId w:val="30"/>
        </w:numPr>
        <w:rPr>
          <w:lang w:val="en-GB"/>
        </w:rPr>
      </w:pPr>
      <w:r w:rsidRPr="00874456">
        <w:rPr>
          <w:b/>
          <w:lang w:val="en-GB"/>
        </w:rPr>
        <w:t>“oioidws-scenarios”</w:t>
      </w:r>
      <w:r>
        <w:rPr>
          <w:lang w:val="en-GB"/>
        </w:rPr>
        <w:t>. This folder shows how to implement the OIO IDWS 1.1 profile using CXF and WS-SecurityPolicy</w:t>
      </w:r>
    </w:p>
    <w:p w14:paraId="025A9672" w14:textId="18C8A7D4" w:rsidR="00874456" w:rsidRPr="00874456" w:rsidRDefault="00874456" w:rsidP="00874456">
      <w:pPr>
        <w:pStyle w:val="ListParagraph"/>
        <w:numPr>
          <w:ilvl w:val="0"/>
          <w:numId w:val="30"/>
        </w:numPr>
        <w:rPr>
          <w:lang w:val="en-GB"/>
        </w:rPr>
      </w:pPr>
      <w:r w:rsidRPr="00874456">
        <w:rPr>
          <w:b/>
          <w:lang w:val="en-GB"/>
        </w:rPr>
        <w:t>“oioidws-xua-scenarios”</w:t>
      </w:r>
      <w:r>
        <w:rPr>
          <w:lang w:val="en-GB"/>
        </w:rPr>
        <w:t>. This folder shows how to implement the XUA variant of the OIO IDWS 1.1 profile using CXF and WS-SecurityPolicy</w:t>
      </w:r>
    </w:p>
    <w:p w14:paraId="14BF791B" w14:textId="203D3410" w:rsidR="009F7775" w:rsidRDefault="009F7775" w:rsidP="009F7775">
      <w:pPr>
        <w:pStyle w:val="Heading2"/>
        <w:rPr>
          <w:lang w:val="en-GB"/>
        </w:rPr>
      </w:pPr>
      <w:bookmarkStart w:id="15" w:name="_Toc519590799"/>
      <w:r w:rsidRPr="00AE5D72">
        <w:rPr>
          <w:lang w:val="en-GB"/>
        </w:rPr>
        <w:t>Hello World Service</w:t>
      </w:r>
      <w:bookmarkEnd w:id="15"/>
    </w:p>
    <w:p w14:paraId="7F2B348F" w14:textId="77777777" w:rsidR="00874456" w:rsidRDefault="00874456" w:rsidP="00874456">
      <w:pPr>
        <w:rPr>
          <w:lang w:val="en-GB"/>
        </w:rPr>
      </w:pPr>
      <w:r w:rsidRPr="00AE5D72">
        <w:rPr>
          <w:lang w:val="en-GB"/>
        </w:rPr>
        <w:t>The reference source code is based on a very simple web service called HelloWorld, and all parts of the code is clearly packaged and commented, so those sections relevant to dealing with security is easily identified.</w:t>
      </w:r>
    </w:p>
    <w:p w14:paraId="6703011C" w14:textId="378C5CCB" w:rsidR="00874456" w:rsidRPr="00874456" w:rsidRDefault="00874456" w:rsidP="00874456">
      <w:pPr>
        <w:rPr>
          <w:lang w:val="en-GB"/>
        </w:rPr>
      </w:pPr>
      <w:r>
        <w:rPr>
          <w:lang w:val="en-GB"/>
        </w:rPr>
        <w:t>Please note that the documentation covers two different versions of the same service. The first service accepts holder-of-key tokens and the second accepts bearer-tokens. The documentation will outline the difference in configuration and implementation between these two variants.</w:t>
      </w:r>
    </w:p>
    <w:p w14:paraId="5E90A3D4" w14:textId="305BA02B" w:rsidR="009F7775" w:rsidRDefault="009F7775" w:rsidP="009F7775">
      <w:pPr>
        <w:rPr>
          <w:lang w:val="en-GB"/>
        </w:rPr>
      </w:pPr>
      <w:r w:rsidRPr="00AE5D72">
        <w:rPr>
          <w:lang w:val="en-GB"/>
        </w:rPr>
        <w:t>The HelloWorld service has a single operation, that takes a text-string as input, and returns the corresponding “Hello [input]” text-string.</w:t>
      </w:r>
    </w:p>
    <w:p w14:paraId="79FCB403" w14:textId="77777777" w:rsidR="00D068D7" w:rsidRDefault="00D068D7" w:rsidP="00D068D7">
      <w:pPr>
        <w:pStyle w:val="Heading2"/>
        <w:rPr>
          <w:lang w:val="en-GB"/>
        </w:rPr>
      </w:pPr>
      <w:bookmarkStart w:id="16" w:name="_Toc519590800"/>
      <w:r>
        <w:rPr>
          <w:lang w:val="en-GB"/>
        </w:rPr>
        <w:t>Reference Code</w:t>
      </w:r>
      <w:bookmarkEnd w:id="16"/>
    </w:p>
    <w:p w14:paraId="1AAD0099" w14:textId="2B9E98E4" w:rsidR="00D068D7" w:rsidRDefault="00D068D7" w:rsidP="009F7775">
      <w:pPr>
        <w:rPr>
          <w:lang w:val="en-GB"/>
        </w:rPr>
      </w:pPr>
      <w:r>
        <w:rPr>
          <w:lang w:val="en-GB"/>
        </w:rPr>
        <w:t xml:space="preserve">The code for the Hello World service is found in the </w:t>
      </w:r>
      <w:r w:rsidR="009C469C">
        <w:rPr>
          <w:lang w:val="en-GB"/>
        </w:rPr>
        <w:t xml:space="preserve">two </w:t>
      </w:r>
      <w:r>
        <w:rPr>
          <w:lang w:val="en-GB"/>
        </w:rPr>
        <w:t>folder</w:t>
      </w:r>
      <w:r w:rsidR="009C469C">
        <w:rPr>
          <w:lang w:val="en-GB"/>
        </w:rPr>
        <w:t>s</w:t>
      </w:r>
      <w:r>
        <w:rPr>
          <w:lang w:val="en-GB"/>
        </w:rPr>
        <w:t xml:space="preserve"> “service</w:t>
      </w:r>
      <w:r w:rsidR="009C469C">
        <w:rPr>
          <w:lang w:val="en-GB"/>
        </w:rPr>
        <w:t>-hok</w:t>
      </w:r>
      <w:r>
        <w:rPr>
          <w:lang w:val="en-GB"/>
        </w:rPr>
        <w:t>”</w:t>
      </w:r>
      <w:r w:rsidR="009C469C">
        <w:rPr>
          <w:lang w:val="en-GB"/>
        </w:rPr>
        <w:t xml:space="preserve"> and “service-bearer” found</w:t>
      </w:r>
      <w:r w:rsidR="00874456">
        <w:rPr>
          <w:lang w:val="en-GB"/>
        </w:rPr>
        <w:t xml:space="preserve"> in each of the profile folders in the </w:t>
      </w:r>
      <w:r>
        <w:rPr>
          <w:lang w:val="en-GB"/>
        </w:rPr>
        <w:t>reference code distribution.</w:t>
      </w:r>
    </w:p>
    <w:p w14:paraId="47795C05" w14:textId="5BB88894" w:rsidR="009C469C" w:rsidRDefault="009C469C" w:rsidP="009F7775">
      <w:pPr>
        <w:rPr>
          <w:lang w:val="en-GB"/>
        </w:rPr>
      </w:pPr>
      <w:r>
        <w:rPr>
          <w:lang w:val="en-GB"/>
        </w:rPr>
        <w:t>The “service-hok” folder contains the code and configuration for the version of the service that accepts holder-of-key tokens, and the “service-bearer” folder contains the code and configuration for the version of the service that accepts bearer-tokens.</w:t>
      </w:r>
    </w:p>
    <w:p w14:paraId="515C8D0D" w14:textId="337D6942" w:rsidR="009C469C" w:rsidRPr="00AE5D72" w:rsidRDefault="009C469C" w:rsidP="009F7775">
      <w:pPr>
        <w:rPr>
          <w:lang w:val="en-GB"/>
        </w:rPr>
      </w:pPr>
      <w:r>
        <w:rPr>
          <w:lang w:val="en-GB"/>
        </w:rPr>
        <w:t>The following chapters covers the steps necessary to build the holder-of-key version of the service, followed by a chapter that covers the set of modifications required to use bearer-tokens instead of holder-of-key tokens.</w:t>
      </w:r>
    </w:p>
    <w:p w14:paraId="7950AE04" w14:textId="452B044F" w:rsidR="009F7775" w:rsidRPr="00AE5D72" w:rsidRDefault="009F7775" w:rsidP="009F7775">
      <w:pPr>
        <w:pStyle w:val="Heading2"/>
        <w:rPr>
          <w:lang w:val="en-GB"/>
        </w:rPr>
      </w:pPr>
      <w:bookmarkStart w:id="17" w:name="_Toc519590801"/>
      <w:r w:rsidRPr="00AE5D72">
        <w:rPr>
          <w:lang w:val="en-GB"/>
        </w:rPr>
        <w:t>Design Choices</w:t>
      </w:r>
      <w:bookmarkEnd w:id="17"/>
    </w:p>
    <w:p w14:paraId="053D6738" w14:textId="22053296" w:rsidR="009F7775" w:rsidRPr="00AE5D72" w:rsidRDefault="009F7775" w:rsidP="009F7775">
      <w:pPr>
        <w:rPr>
          <w:lang w:val="en-GB"/>
        </w:rPr>
      </w:pPr>
      <w:r w:rsidRPr="00AE5D72">
        <w:rPr>
          <w:lang w:val="en-GB"/>
        </w:rPr>
        <w:t xml:space="preserve">In the reference source for the </w:t>
      </w:r>
      <w:r w:rsidR="002C6340" w:rsidRPr="00AE5D72">
        <w:rPr>
          <w:lang w:val="en-GB"/>
        </w:rPr>
        <w:t>web service</w:t>
      </w:r>
      <w:r w:rsidRPr="00AE5D72">
        <w:rPr>
          <w:lang w:val="en-GB"/>
        </w:rPr>
        <w:t xml:space="preserve">, a WSDL-first design approach has been chosen, as this is the recommended approach to building </w:t>
      </w:r>
      <w:r w:rsidR="002C6340" w:rsidRPr="00AE5D72">
        <w:rPr>
          <w:lang w:val="en-GB"/>
        </w:rPr>
        <w:t>web service</w:t>
      </w:r>
      <w:r w:rsidRPr="00AE5D72">
        <w:rPr>
          <w:lang w:val="en-GB"/>
        </w:rPr>
        <w:t xml:space="preserve">s using Apache CXF. </w:t>
      </w:r>
    </w:p>
    <w:p w14:paraId="1E51128F" w14:textId="61F3308C" w:rsidR="009F7775" w:rsidRPr="00AE5D72" w:rsidRDefault="009F7775" w:rsidP="009F7775">
      <w:pPr>
        <w:rPr>
          <w:lang w:val="en-GB"/>
        </w:rPr>
      </w:pPr>
      <w:r w:rsidRPr="00AE5D72">
        <w:rPr>
          <w:lang w:val="en-GB"/>
        </w:rPr>
        <w:t>XML-based configuration has been chosen over code-based configuration, which ensures separation between code and configuration. Apache CXF depends on Spring for XML-based configuration</w:t>
      </w:r>
      <w:r w:rsidR="00713AC5">
        <w:rPr>
          <w:lang w:val="en-GB"/>
        </w:rPr>
        <w:t>.</w:t>
      </w:r>
    </w:p>
    <w:p w14:paraId="4FEADE87" w14:textId="77EC1BE6" w:rsidR="009F7775" w:rsidRPr="00AE5D72" w:rsidRDefault="009F7775" w:rsidP="009F7775">
      <w:pPr>
        <w:pStyle w:val="Heading2"/>
        <w:rPr>
          <w:lang w:val="en-GB"/>
        </w:rPr>
      </w:pPr>
      <w:bookmarkStart w:id="18" w:name="_Toc519590802"/>
      <w:r w:rsidRPr="00AE5D72">
        <w:rPr>
          <w:lang w:val="en-GB"/>
        </w:rPr>
        <w:lastRenderedPageBreak/>
        <w:t>Security Requirements</w:t>
      </w:r>
      <w:bookmarkEnd w:id="18"/>
    </w:p>
    <w:p w14:paraId="230F217C" w14:textId="1CD998E7" w:rsidR="00827823" w:rsidRPr="00AE5D72" w:rsidRDefault="00805A8E" w:rsidP="00805A8E">
      <w:pPr>
        <w:rPr>
          <w:lang w:val="en-GB"/>
        </w:rPr>
      </w:pPr>
      <w:r w:rsidRPr="00AE5D72">
        <w:rPr>
          <w:lang w:val="en-GB"/>
        </w:rPr>
        <w:t xml:space="preserve">The service must be configured to enforce validation of the client request according to </w:t>
      </w:r>
      <w:r w:rsidR="00827823" w:rsidRPr="00AE5D72">
        <w:rPr>
          <w:lang w:val="en-GB"/>
        </w:rPr>
        <w:t xml:space="preserve">the </w:t>
      </w:r>
      <w:r w:rsidR="00713AC5">
        <w:rPr>
          <w:lang w:val="en-GB"/>
        </w:rPr>
        <w:t>chosen security profile (e.g. OIO IDWS 1.1)</w:t>
      </w:r>
      <w:r w:rsidR="00827823" w:rsidRPr="00AE5D72">
        <w:rPr>
          <w:lang w:val="en-GB"/>
        </w:rPr>
        <w:t>.</w:t>
      </w:r>
    </w:p>
    <w:p w14:paraId="5F0DC862" w14:textId="7FBBD15C" w:rsidR="00F045D6" w:rsidRPr="00AE5D72" w:rsidRDefault="00805A8E" w:rsidP="00805A8E">
      <w:pPr>
        <w:rPr>
          <w:lang w:val="en-GB"/>
        </w:rPr>
      </w:pPr>
      <w:r w:rsidRPr="00AE5D72">
        <w:rPr>
          <w:lang w:val="en-GB"/>
        </w:rPr>
        <w:t>Using Apache CXF this can be accomplished in two ways. The recommended way is to use WS-SecurityPolicy</w:t>
      </w:r>
      <w:r w:rsidR="00C77E81" w:rsidRPr="00AE5D72">
        <w:rPr>
          <w:lang w:val="en-GB"/>
        </w:rPr>
        <w:t xml:space="preserve"> [WS-SEC-POL]</w:t>
      </w:r>
      <w:r w:rsidRPr="00AE5D72">
        <w:rPr>
          <w:lang w:val="en-GB"/>
        </w:rPr>
        <w:t>, and the alternate way is to use WSS4J Interceptors</w:t>
      </w:r>
      <w:r w:rsidR="00742CB3" w:rsidRPr="00AE5D72">
        <w:rPr>
          <w:lang w:val="en-GB"/>
        </w:rPr>
        <w:t xml:space="preserve">. We will use the recommended approach, </w:t>
      </w:r>
      <w:r w:rsidR="00BC28DC" w:rsidRPr="00AE5D72">
        <w:rPr>
          <w:lang w:val="en-GB"/>
        </w:rPr>
        <w:t>and configure the service using</w:t>
      </w:r>
      <w:r w:rsidR="00742CB3" w:rsidRPr="00AE5D72">
        <w:rPr>
          <w:lang w:val="en-GB"/>
        </w:rPr>
        <w:t xml:space="preserve"> WS-SecurityPolicy.</w:t>
      </w:r>
    </w:p>
    <w:p w14:paraId="09291999" w14:textId="709D49E3" w:rsidR="00742CB3" w:rsidRPr="00713AC5" w:rsidRDefault="00742CB3" w:rsidP="00054BAF">
      <w:pPr>
        <w:rPr>
          <w:lang w:val="en-GB"/>
        </w:rPr>
      </w:pPr>
      <w:r w:rsidRPr="00AE5D72">
        <w:rPr>
          <w:lang w:val="en-GB"/>
        </w:rPr>
        <w:t>The service must also be configured to trust the STS, which requires a keystore containing the STS certificate to be configured as a truststore.</w:t>
      </w:r>
    </w:p>
    <w:p w14:paraId="1C61D27D" w14:textId="03725F47" w:rsidR="009F7775" w:rsidRPr="00AE5D72" w:rsidRDefault="009F7775" w:rsidP="009F7775">
      <w:pPr>
        <w:pStyle w:val="Heading2"/>
        <w:rPr>
          <w:lang w:val="en-GB"/>
        </w:rPr>
      </w:pPr>
      <w:bookmarkStart w:id="19" w:name="_Ref519585603"/>
      <w:bookmarkStart w:id="20" w:name="_Toc519590803"/>
      <w:r w:rsidRPr="00AE5D72">
        <w:rPr>
          <w:lang w:val="en-GB"/>
        </w:rPr>
        <w:t>WS-SecurityPolicy Configuration</w:t>
      </w:r>
      <w:bookmarkEnd w:id="19"/>
      <w:bookmarkEnd w:id="20"/>
    </w:p>
    <w:p w14:paraId="741C019C" w14:textId="77777777" w:rsidR="00827823" w:rsidRPr="00AE5D72" w:rsidRDefault="00827823" w:rsidP="00827823">
      <w:pPr>
        <w:rPr>
          <w:lang w:val="en-GB"/>
        </w:rPr>
      </w:pPr>
      <w:r w:rsidRPr="00AE5D72">
        <w:rPr>
          <w:lang w:val="en-GB"/>
        </w:rPr>
        <w:t>WS-SecurityPolicy is a contract-based approach for dealing with security requirements. The WSDL of the service is extended with a wsp:Policy section, that describes the exact security policy that both the client and service must follow.</w:t>
      </w:r>
    </w:p>
    <w:p w14:paraId="3F8181CC" w14:textId="382568CF" w:rsidR="00F34D0E" w:rsidRPr="00AE5D72" w:rsidRDefault="00F34D0E" w:rsidP="00827823">
      <w:pPr>
        <w:rPr>
          <w:lang w:val="en-GB"/>
        </w:rPr>
      </w:pPr>
      <w:r w:rsidRPr="00AE5D72">
        <w:rPr>
          <w:lang w:val="en-GB"/>
        </w:rPr>
        <w:t>This document is not a manual for using WS-SecurityPolicy, and it will only focus on describing the solution used in the reference source – for a more detailed description of WS-SecurityPolicy, please consult the standard [WS-SEC-POL].</w:t>
      </w:r>
    </w:p>
    <w:p w14:paraId="7C3096F3" w14:textId="77777777" w:rsidR="00054BAF" w:rsidRPr="00AE5D72" w:rsidRDefault="00054BAF" w:rsidP="00827823">
      <w:pPr>
        <w:rPr>
          <w:lang w:val="en-GB"/>
        </w:rPr>
      </w:pPr>
      <w:r w:rsidRPr="00AE5D72">
        <w:rPr>
          <w:lang w:val="en-GB"/>
        </w:rPr>
        <w:t>The security policy is split into three parts</w:t>
      </w:r>
    </w:p>
    <w:p w14:paraId="55BDCA9C" w14:textId="4A48B5EA" w:rsidR="00054BAF" w:rsidRPr="00AE5D72" w:rsidRDefault="00054BAF" w:rsidP="009231C8">
      <w:pPr>
        <w:pStyle w:val="ListParagraph"/>
        <w:numPr>
          <w:ilvl w:val="0"/>
          <w:numId w:val="11"/>
        </w:numPr>
        <w:rPr>
          <w:lang w:val="en-GB"/>
        </w:rPr>
      </w:pPr>
      <w:r w:rsidRPr="00AE5D72">
        <w:rPr>
          <w:lang w:val="en-GB"/>
        </w:rPr>
        <w:t>A general security policy that describes the tokens used as well as the processing and validation rules.</w:t>
      </w:r>
    </w:p>
    <w:p w14:paraId="78EAA162" w14:textId="4303B2FC" w:rsidR="00054BAF" w:rsidRPr="00AE5D72" w:rsidRDefault="00054BAF" w:rsidP="009231C8">
      <w:pPr>
        <w:pStyle w:val="ListParagraph"/>
        <w:numPr>
          <w:ilvl w:val="0"/>
          <w:numId w:val="11"/>
        </w:numPr>
        <w:rPr>
          <w:lang w:val="en-GB"/>
        </w:rPr>
      </w:pPr>
      <w:r w:rsidRPr="00AE5D72">
        <w:rPr>
          <w:lang w:val="en-GB"/>
        </w:rPr>
        <w:t>An input policy that describes the signing and encryption requirements that the client must follow</w:t>
      </w:r>
      <w:r w:rsidR="00713AC5">
        <w:rPr>
          <w:lang w:val="en-GB"/>
        </w:rPr>
        <w:t xml:space="preserve"> when generating requests</w:t>
      </w:r>
    </w:p>
    <w:p w14:paraId="5C3E3665" w14:textId="28821AF4" w:rsidR="00054BAF" w:rsidRPr="00AE5D72" w:rsidRDefault="00054BAF" w:rsidP="009231C8">
      <w:pPr>
        <w:pStyle w:val="ListParagraph"/>
        <w:numPr>
          <w:ilvl w:val="0"/>
          <w:numId w:val="11"/>
        </w:numPr>
        <w:rPr>
          <w:lang w:val="en-GB"/>
        </w:rPr>
      </w:pPr>
      <w:r w:rsidRPr="00AE5D72">
        <w:rPr>
          <w:lang w:val="en-GB"/>
        </w:rPr>
        <w:t>An output policy that describes the signing and encryption requirements that the service must follow</w:t>
      </w:r>
      <w:r w:rsidR="00713AC5">
        <w:rPr>
          <w:lang w:val="en-GB"/>
        </w:rPr>
        <w:t xml:space="preserve"> when generating responses</w:t>
      </w:r>
    </w:p>
    <w:p w14:paraId="40A3A27E" w14:textId="65C097A6" w:rsidR="00054BAF" w:rsidRPr="00AE5D72" w:rsidRDefault="00BF3156" w:rsidP="008649F8">
      <w:pPr>
        <w:pStyle w:val="Heading3"/>
        <w:rPr>
          <w:lang w:val="en-GB"/>
        </w:rPr>
      </w:pPr>
      <w:bookmarkStart w:id="21" w:name="_Toc519590804"/>
      <w:r w:rsidRPr="00AE5D72">
        <w:rPr>
          <w:lang w:val="en-GB"/>
        </w:rPr>
        <w:t>The General Security P</w:t>
      </w:r>
      <w:r w:rsidR="00F34D0E" w:rsidRPr="00AE5D72">
        <w:rPr>
          <w:lang w:val="en-GB"/>
        </w:rPr>
        <w:t>olicy</w:t>
      </w:r>
      <w:bookmarkEnd w:id="21"/>
    </w:p>
    <w:p w14:paraId="00A3DB42" w14:textId="7FD7788B" w:rsidR="00713AC5" w:rsidRDefault="00713AC5" w:rsidP="00054BAF">
      <w:pPr>
        <w:rPr>
          <w:lang w:val="en-GB"/>
        </w:rPr>
      </w:pPr>
      <w:r>
        <w:rPr>
          <w:lang w:val="en-GB"/>
        </w:rPr>
        <w:t xml:space="preserve">In all the profiles covered by the reference code, an AsymmetricBinding policy is used. This type of policy covers </w:t>
      </w:r>
      <w:r w:rsidR="004838EB">
        <w:rPr>
          <w:lang w:val="en-GB"/>
        </w:rPr>
        <w:t>the use-cases where the communicating parties have access to some asymmetric secret (e.g. certificates). The policy specifies how these asymmetric secrets are to be used.</w:t>
      </w:r>
    </w:p>
    <w:p w14:paraId="08386B81" w14:textId="106BCCA4" w:rsidR="004838EB" w:rsidRDefault="004838EB" w:rsidP="00054BAF">
      <w:pPr>
        <w:rPr>
          <w:lang w:val="en-GB"/>
        </w:rPr>
      </w:pPr>
      <w:r>
        <w:rPr>
          <w:lang w:val="en-GB"/>
        </w:rPr>
        <w:t>Besides the specification of the asymmetric binding, the policy can contain some generic settings (e.g. specify that WS-Adressing MUST be used), as well as information about any tokens that are to be used.</w:t>
      </w:r>
    </w:p>
    <w:p w14:paraId="3991540E" w14:textId="760F9C3E" w:rsidR="00472C97" w:rsidRPr="00AE5D72" w:rsidRDefault="00472C97" w:rsidP="00054BAF">
      <w:pPr>
        <w:rPr>
          <w:lang w:val="en-GB"/>
        </w:rPr>
      </w:pPr>
      <w:r w:rsidRPr="00AE5D72">
        <w:rPr>
          <w:lang w:val="en-GB"/>
        </w:rPr>
        <w:t>The context in which the policy section is placed in the WSDL can be found in the file HelloWorld</w:t>
      </w:r>
      <w:r w:rsidR="009C469C">
        <w:rPr>
          <w:lang w:val="en-GB"/>
        </w:rPr>
        <w:t>-Hok</w:t>
      </w:r>
      <w:r w:rsidRPr="00AE5D72">
        <w:rPr>
          <w:lang w:val="en-GB"/>
        </w:rPr>
        <w:t>.wsdl</w:t>
      </w:r>
      <w:r w:rsidR="009C469C">
        <w:rPr>
          <w:lang w:val="en-GB"/>
        </w:rPr>
        <w:t xml:space="preserve"> (or HelloWorld-Bearer.wsdl)</w:t>
      </w:r>
      <w:r w:rsidRPr="00AE5D72">
        <w:rPr>
          <w:lang w:val="en-GB"/>
        </w:rPr>
        <w:t xml:space="preserve"> found in the </w:t>
      </w:r>
      <w:r w:rsidRPr="004D66F5">
        <w:rPr>
          <w:rFonts w:ascii="Courier New" w:hAnsi="Courier New" w:cs="Courier New"/>
          <w:lang w:val="en-GB"/>
        </w:rPr>
        <w:t>src/main/resources</w:t>
      </w:r>
      <w:r w:rsidRPr="00AE5D72">
        <w:rPr>
          <w:lang w:val="en-GB"/>
        </w:rPr>
        <w:t xml:space="preserve"> folder of the service project</w:t>
      </w:r>
      <w:r w:rsidR="00713AC5">
        <w:rPr>
          <w:lang w:val="en-GB"/>
        </w:rPr>
        <w:t>s</w:t>
      </w:r>
      <w:r w:rsidRPr="00AE5D72">
        <w:rPr>
          <w:lang w:val="en-GB"/>
        </w:rPr>
        <w:t>.</w:t>
      </w:r>
    </w:p>
    <w:p w14:paraId="5B61C096" w14:textId="0DB0BE15" w:rsidR="00D5280B" w:rsidRPr="00AE5D72" w:rsidRDefault="004838EB" w:rsidP="00054BAF">
      <w:pPr>
        <w:rPr>
          <w:lang w:val="en-GB"/>
        </w:rPr>
      </w:pPr>
      <w:r>
        <w:rPr>
          <w:lang w:val="en-GB"/>
        </w:rPr>
        <w:t xml:space="preserve">If we look at the policies used in the reference code, it contains these three </w:t>
      </w:r>
      <w:r w:rsidR="00D35779" w:rsidRPr="00AE5D72">
        <w:rPr>
          <w:lang w:val="en-GB"/>
        </w:rPr>
        <w:t>sections</w:t>
      </w:r>
    </w:p>
    <w:p w14:paraId="1F8B19ED" w14:textId="77777777" w:rsidR="00D35779" w:rsidRPr="00AE5D72" w:rsidRDefault="00D35779" w:rsidP="00D35779">
      <w:pPr>
        <w:shd w:val="clear" w:color="auto" w:fill="FFFFFF"/>
        <w:spacing w:after="0"/>
        <w:rPr>
          <w:rFonts w:ascii="Courier New" w:hAnsi="Courier New" w:cs="Courier New"/>
          <w:b/>
          <w:bCs/>
          <w:color w:val="000000"/>
          <w:sz w:val="20"/>
          <w:szCs w:val="20"/>
          <w:lang w:val="en-GB"/>
        </w:rPr>
      </w:pPr>
    </w:p>
    <w:p w14:paraId="7AD05DF4" w14:textId="77777777" w:rsidR="00D35779" w:rsidRPr="00AE5D72" w:rsidRDefault="00D35779" w:rsidP="00D3577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&lt;wsam:Addressing</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26B15F04" w14:textId="77777777" w:rsidR="00D35779" w:rsidRPr="00AE5D72" w:rsidRDefault="00D35779" w:rsidP="00D3577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&lt;sp:AsymmetricBinding</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7D96DC37" w14:textId="476CC1E5" w:rsidR="00D35779" w:rsidRPr="00AE5D72" w:rsidRDefault="00D35779" w:rsidP="00D35779">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w:t>
      </w:r>
      <w:r w:rsidR="004838EB">
        <w:rPr>
          <w:rFonts w:ascii="Courier New" w:hAnsi="Courier New" w:cs="Courier New"/>
          <w:color w:val="0000FF"/>
          <w:sz w:val="20"/>
          <w:szCs w:val="20"/>
          <w:lang w:val="en-GB"/>
        </w:rPr>
        <w:t>[</w:t>
      </w:r>
      <w:r w:rsidRPr="00AE5D72">
        <w:rPr>
          <w:rFonts w:ascii="Courier New" w:hAnsi="Courier New" w:cs="Courier New"/>
          <w:color w:val="0000FF"/>
          <w:sz w:val="20"/>
          <w:szCs w:val="20"/>
          <w:lang w:val="en-GB"/>
        </w:rPr>
        <w:t>Signed</w:t>
      </w:r>
      <w:r w:rsidR="004838EB">
        <w:rPr>
          <w:rFonts w:ascii="Courier New" w:hAnsi="Courier New" w:cs="Courier New"/>
          <w:color w:val="0000FF"/>
          <w:sz w:val="20"/>
          <w:szCs w:val="20"/>
          <w:lang w:val="en-GB"/>
        </w:rPr>
        <w:t>]</w:t>
      </w:r>
      <w:r w:rsidRPr="00AE5D72">
        <w:rPr>
          <w:rFonts w:ascii="Courier New" w:hAnsi="Courier New" w:cs="Courier New"/>
          <w:color w:val="0000FF"/>
          <w:sz w:val="20"/>
          <w:szCs w:val="20"/>
          <w:lang w:val="en-GB"/>
        </w:rPr>
        <w:t>SupportingTokens</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A44253F" w14:textId="77777777" w:rsidR="00D35779" w:rsidRPr="00AE5D72" w:rsidRDefault="00D35779" w:rsidP="00054BAF">
      <w:pPr>
        <w:rPr>
          <w:lang w:val="en-GB"/>
        </w:rPr>
      </w:pPr>
    </w:p>
    <w:p w14:paraId="529F6ED3" w14:textId="20B16171" w:rsidR="00D35779" w:rsidRPr="00AE5D72" w:rsidRDefault="00D35779" w:rsidP="00054BAF">
      <w:pPr>
        <w:rPr>
          <w:lang w:val="en-GB"/>
        </w:rPr>
      </w:pPr>
      <w:r w:rsidRPr="00AE5D72">
        <w:rPr>
          <w:lang w:val="en-GB"/>
        </w:rPr>
        <w:t>The first element enable</w:t>
      </w:r>
      <w:r w:rsidR="00EB5DE8" w:rsidRPr="000D2A93">
        <w:rPr>
          <w:lang w:val="en-GB"/>
        </w:rPr>
        <w:t>s</w:t>
      </w:r>
      <w:r w:rsidRPr="00AE5D72">
        <w:rPr>
          <w:lang w:val="en-GB"/>
        </w:rPr>
        <w:t xml:space="preserve"> WS-Addressing, </w:t>
      </w:r>
      <w:r w:rsidR="004838EB">
        <w:rPr>
          <w:lang w:val="en-GB"/>
        </w:rPr>
        <w:t>and should be set on profiles that require WS-Addressing (and can be set on profiles that does not explicitly prohibits WS-Addressing). Setting this will require the WSC to send WS-</w:t>
      </w:r>
      <w:r w:rsidRPr="00AE5D72">
        <w:rPr>
          <w:lang w:val="en-GB"/>
        </w:rPr>
        <w:t xml:space="preserve">Addressing headers </w:t>
      </w:r>
      <w:r w:rsidR="004838EB">
        <w:rPr>
          <w:lang w:val="en-GB"/>
        </w:rPr>
        <w:t>in any request send to the WSP.</w:t>
      </w:r>
    </w:p>
    <w:p w14:paraId="3DFA9E2F" w14:textId="2769344D" w:rsidR="00D35779" w:rsidRPr="00AE5D72" w:rsidRDefault="00D35779" w:rsidP="00054BAF">
      <w:pPr>
        <w:rPr>
          <w:lang w:val="en-GB"/>
        </w:rPr>
      </w:pPr>
      <w:r w:rsidRPr="00AE5D72">
        <w:rPr>
          <w:lang w:val="en-GB"/>
        </w:rPr>
        <w:lastRenderedPageBreak/>
        <w:t xml:space="preserve">The second element </w:t>
      </w:r>
      <w:r w:rsidR="00DD5D36">
        <w:rPr>
          <w:lang w:val="en-GB"/>
        </w:rPr>
        <w:t>specifies the request/response tokens (the asymmetric secrets) to be used by the WSC and WSP, as well as a series of configuration settings that applies to this usage.</w:t>
      </w:r>
    </w:p>
    <w:p w14:paraId="2FD6AB1D" w14:textId="2D322E8A" w:rsidR="00755F99" w:rsidRPr="00AE5D72" w:rsidRDefault="00DD5D36" w:rsidP="00054BAF">
      <w:pPr>
        <w:rPr>
          <w:lang w:val="en-GB"/>
        </w:rPr>
      </w:pPr>
      <w:r>
        <w:rPr>
          <w:lang w:val="en-GB"/>
        </w:rPr>
        <w:t>Below are listed the elements that are used in the profiles implemented in the reference code. There are more settings available, please see [</w:t>
      </w:r>
      <w:r w:rsidRPr="00AE5D72">
        <w:rPr>
          <w:lang w:val="en-GB"/>
        </w:rPr>
        <w:t>WS-SEC-POL</w:t>
      </w:r>
      <w:r>
        <w:rPr>
          <w:lang w:val="en-GB"/>
        </w:rPr>
        <w:t>] for details.</w:t>
      </w:r>
    </w:p>
    <w:p w14:paraId="137459C1" w14:textId="77777777" w:rsidR="00547EB6" w:rsidRPr="00AE5D72" w:rsidRDefault="00547EB6" w:rsidP="00054BAF">
      <w:pPr>
        <w:rPr>
          <w:lang w:val="en-GB"/>
        </w:rPr>
      </w:pPr>
    </w:p>
    <w:p w14:paraId="58AF2F30"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&lt;sp:InitiatorToken</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3B21AC2"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&lt;sp:RecipientToken</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72B9588B"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&lt;sp:AlgorithmSuite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B86C50E"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&lt;sp:Layout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C428DF8"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&lt;sp:ProtectTokens</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704D1B70"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&lt;sp:IncludeTimestamp</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922884E" w14:textId="77777777" w:rsidR="00755F99" w:rsidRPr="00AE5D72" w:rsidRDefault="00755F99" w:rsidP="00755F99">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&lt;sp:OnlySignEntireHeadersAndBody</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2B40CCC" w14:textId="77777777" w:rsidR="00755F99" w:rsidRPr="00AE5D72" w:rsidRDefault="00755F99" w:rsidP="00054BAF">
      <w:pPr>
        <w:rPr>
          <w:lang w:val="en-GB"/>
        </w:rPr>
      </w:pPr>
    </w:p>
    <w:p w14:paraId="42365A23" w14:textId="7AFC2A18" w:rsidR="00472C97" w:rsidRDefault="00755F99" w:rsidP="00054BAF">
      <w:pPr>
        <w:rPr>
          <w:lang w:val="en-GB"/>
        </w:rPr>
      </w:pPr>
      <w:r w:rsidRPr="00AE5D72">
        <w:rPr>
          <w:lang w:val="en-GB"/>
        </w:rPr>
        <w:t xml:space="preserve">The InitiatorToken and RecipientToken elements </w:t>
      </w:r>
      <w:r w:rsidR="00DD5D36">
        <w:rPr>
          <w:lang w:val="en-GB"/>
        </w:rPr>
        <w:t>specifices</w:t>
      </w:r>
      <w:r w:rsidRPr="00AE5D72">
        <w:rPr>
          <w:lang w:val="en-GB"/>
        </w:rPr>
        <w:t xml:space="preserve"> the type of token that the </w:t>
      </w:r>
      <w:r w:rsidR="00DD5D36">
        <w:rPr>
          <w:lang w:val="en-GB"/>
        </w:rPr>
        <w:t>WSC</w:t>
      </w:r>
      <w:r w:rsidRPr="00AE5D72">
        <w:rPr>
          <w:lang w:val="en-GB"/>
        </w:rPr>
        <w:t xml:space="preserve"> and </w:t>
      </w:r>
      <w:r w:rsidR="00DD5D36">
        <w:rPr>
          <w:lang w:val="en-GB"/>
        </w:rPr>
        <w:t>WSP</w:t>
      </w:r>
      <w:r w:rsidRPr="00AE5D72">
        <w:rPr>
          <w:lang w:val="en-GB"/>
        </w:rPr>
        <w:t xml:space="preserve"> must use.</w:t>
      </w:r>
      <w:r w:rsidR="00DD5D36">
        <w:rPr>
          <w:lang w:val="en-GB"/>
        </w:rPr>
        <w:t xml:space="preserve"> Note that the term “token” covers both actual SAML tokens as well as certificates. The elements also specify whether the WSC/WSP should just use the token, or the token must also be included in the message send to the other party.</w:t>
      </w:r>
    </w:p>
    <w:p w14:paraId="596F4F46" w14:textId="3598A9F9" w:rsidR="00755F99" w:rsidRPr="00AE5D72" w:rsidRDefault="00DD5D36" w:rsidP="00054BAF">
      <w:pPr>
        <w:rPr>
          <w:lang w:val="en-GB"/>
        </w:rPr>
      </w:pPr>
      <w:r>
        <w:rPr>
          <w:lang w:val="en-GB"/>
        </w:rPr>
        <w:t>In general, if the message-receiver needs the token to validate the message, the policy should specify that the token must be included. Note that the various profiles usually govern exactly when a token must be included in the message.</w:t>
      </w:r>
    </w:p>
    <w:p w14:paraId="51344EAA" w14:textId="599ECA4F" w:rsidR="00755F99" w:rsidRDefault="002C6020" w:rsidP="00054BAF">
      <w:pPr>
        <w:rPr>
          <w:lang w:val="en-GB"/>
        </w:rPr>
      </w:pPr>
      <w:r w:rsidRPr="00AE5D72">
        <w:rPr>
          <w:lang w:val="en-GB"/>
        </w:rPr>
        <w:t>The AlgorithmSuite element describes which cryptographic algorithms the client and service must use when signing and encrypting data.</w:t>
      </w:r>
      <w:r w:rsidR="00DD5D36">
        <w:rPr>
          <w:lang w:val="en-GB"/>
        </w:rPr>
        <w:t xml:space="preserve"> Useful settings are (see [WS-SEC-POL] for a full list)</w:t>
      </w:r>
    </w:p>
    <w:p w14:paraId="0FC26D1B" w14:textId="34D786F1" w:rsidR="00DD5D36" w:rsidRDefault="00DD5D36" w:rsidP="00DD5D36">
      <w:pPr>
        <w:pStyle w:val="ListParagraph"/>
        <w:numPr>
          <w:ilvl w:val="0"/>
          <w:numId w:val="31"/>
        </w:numPr>
        <w:rPr>
          <w:lang w:val="en-GB"/>
        </w:rPr>
      </w:pPr>
      <w:r w:rsidRPr="00DD5D36">
        <w:rPr>
          <w:b/>
          <w:lang w:val="en-GB"/>
        </w:rPr>
        <w:t>Basic256</w:t>
      </w:r>
      <w:r>
        <w:rPr>
          <w:lang w:val="en-GB"/>
        </w:rPr>
        <w:t>. RSA-SHA1 for signatures, AES-256 for encryption.</w:t>
      </w:r>
    </w:p>
    <w:p w14:paraId="42BF6AB8" w14:textId="02A71113" w:rsidR="00DD5D36" w:rsidRPr="00DD5D36" w:rsidRDefault="00DD5D36" w:rsidP="00DD5D36">
      <w:pPr>
        <w:pStyle w:val="ListParagraph"/>
        <w:numPr>
          <w:ilvl w:val="0"/>
          <w:numId w:val="31"/>
        </w:numPr>
        <w:rPr>
          <w:lang w:val="en-GB"/>
        </w:rPr>
      </w:pPr>
      <w:r w:rsidRPr="00DD5D36">
        <w:rPr>
          <w:b/>
          <w:lang w:val="en-GB"/>
        </w:rPr>
        <w:t>Basic256Sha256</w:t>
      </w:r>
      <w:r>
        <w:rPr>
          <w:lang w:val="en-GB"/>
        </w:rPr>
        <w:t>. RSA-SHA256 for signatures, AES-256 for encryption.</w:t>
      </w:r>
    </w:p>
    <w:p w14:paraId="15015F21" w14:textId="3086911D" w:rsidR="002C6020" w:rsidRPr="00AE5D72" w:rsidRDefault="002C6020" w:rsidP="00054BAF">
      <w:pPr>
        <w:rPr>
          <w:lang w:val="en-GB"/>
        </w:rPr>
      </w:pPr>
      <w:r w:rsidRPr="00AE5D72">
        <w:rPr>
          <w:lang w:val="en-GB"/>
        </w:rPr>
        <w:t xml:space="preserve">The Layout element describes how header elements must be added to the </w:t>
      </w:r>
      <w:r w:rsidR="00147033">
        <w:rPr>
          <w:lang w:val="en-GB"/>
        </w:rPr>
        <w:t>Security</w:t>
      </w:r>
      <w:r w:rsidRPr="00AE5D72">
        <w:rPr>
          <w:lang w:val="en-GB"/>
        </w:rPr>
        <w:t xml:space="preserve"> header.</w:t>
      </w:r>
      <w:r w:rsidR="00DD5D36">
        <w:rPr>
          <w:lang w:val="en-GB"/>
        </w:rPr>
        <w:t xml:space="preserve"> This value is usually set to Strict, but Lax is allowed by some profiles.</w:t>
      </w:r>
    </w:p>
    <w:p w14:paraId="751EC227" w14:textId="20693C54" w:rsidR="002C6020" w:rsidRPr="00AE5D72" w:rsidRDefault="0029232F" w:rsidP="00054BAF">
      <w:pPr>
        <w:rPr>
          <w:lang w:val="en-GB"/>
        </w:rPr>
      </w:pPr>
      <w:r>
        <w:rPr>
          <w:lang w:val="en-GB"/>
        </w:rPr>
        <w:t>Adding th</w:t>
      </w:r>
      <w:r w:rsidR="00DD5D36">
        <w:rPr>
          <w:lang w:val="en-GB"/>
        </w:rPr>
        <w:t>e ProtectTokens element</w:t>
      </w:r>
      <w:r>
        <w:rPr>
          <w:lang w:val="en-GB"/>
        </w:rPr>
        <w:t>, requires that the Token Protection rules are followed by the WSC and WSP.</w:t>
      </w:r>
    </w:p>
    <w:p w14:paraId="245B6429" w14:textId="793CDFA6" w:rsidR="002C6020" w:rsidRPr="00AE5D72" w:rsidRDefault="002C6020" w:rsidP="00054BAF">
      <w:pPr>
        <w:rPr>
          <w:lang w:val="en-GB"/>
        </w:rPr>
      </w:pPr>
      <w:r w:rsidRPr="00AE5D72">
        <w:rPr>
          <w:lang w:val="en-GB"/>
        </w:rPr>
        <w:t xml:space="preserve">The IncludeTimestamp element requires that both the </w:t>
      </w:r>
      <w:r w:rsidR="0029232F">
        <w:rPr>
          <w:lang w:val="en-GB"/>
        </w:rPr>
        <w:t>WSC</w:t>
      </w:r>
      <w:r w:rsidRPr="00AE5D72">
        <w:rPr>
          <w:lang w:val="en-GB"/>
        </w:rPr>
        <w:t xml:space="preserve"> and the </w:t>
      </w:r>
      <w:r w:rsidR="0029232F">
        <w:rPr>
          <w:lang w:val="en-GB"/>
        </w:rPr>
        <w:t>WSP</w:t>
      </w:r>
      <w:r w:rsidRPr="00AE5D72">
        <w:rPr>
          <w:lang w:val="en-GB"/>
        </w:rPr>
        <w:t xml:space="preserve"> must add a timestamp header to the messages being send.</w:t>
      </w:r>
    </w:p>
    <w:p w14:paraId="6C7F8CBB" w14:textId="6CD62E50" w:rsidR="00D35779" w:rsidRPr="00AE5D72" w:rsidRDefault="002C6020" w:rsidP="00054BAF">
      <w:pPr>
        <w:rPr>
          <w:lang w:val="en-GB"/>
        </w:rPr>
      </w:pPr>
      <w:r w:rsidRPr="00AE5D72">
        <w:rPr>
          <w:lang w:val="en-GB"/>
        </w:rPr>
        <w:t>Finally</w:t>
      </w:r>
      <w:r w:rsidR="00EB5DE8" w:rsidRPr="000D2A93">
        <w:rPr>
          <w:lang w:val="en-GB"/>
        </w:rPr>
        <w:t>,</w:t>
      </w:r>
      <w:r w:rsidRPr="00AE5D72">
        <w:rPr>
          <w:lang w:val="en-GB"/>
        </w:rPr>
        <w:t xml:space="preserve"> the OnlySignEntireHeadersAndBody element requires that the </w:t>
      </w:r>
      <w:r w:rsidR="0029232F">
        <w:rPr>
          <w:lang w:val="en-GB"/>
        </w:rPr>
        <w:t>WSC</w:t>
      </w:r>
      <w:r w:rsidRPr="00AE5D72">
        <w:rPr>
          <w:lang w:val="en-GB"/>
        </w:rPr>
        <w:t xml:space="preserve"> and </w:t>
      </w:r>
      <w:r w:rsidR="0029232F">
        <w:rPr>
          <w:lang w:val="en-GB"/>
        </w:rPr>
        <w:t>WSP</w:t>
      </w:r>
      <w:r w:rsidRPr="00AE5D72">
        <w:rPr>
          <w:lang w:val="en-GB"/>
        </w:rPr>
        <w:t xml:space="preserve"> must sign entire header elements and the entire body (if required by the input/output policy) and cannot sign only a part of a header or the body.</w:t>
      </w:r>
    </w:p>
    <w:p w14:paraId="23582C44" w14:textId="4037B4DC" w:rsidR="003208D3" w:rsidRPr="00AE5D72" w:rsidRDefault="00B25CD9" w:rsidP="00054BAF">
      <w:pPr>
        <w:rPr>
          <w:lang w:val="en-GB"/>
        </w:rPr>
      </w:pPr>
      <w:r w:rsidRPr="00AE5D72">
        <w:rPr>
          <w:lang w:val="en-GB"/>
        </w:rPr>
        <w:t>The third element</w:t>
      </w:r>
      <w:r w:rsidR="00A26DB8" w:rsidRPr="00AE5D72">
        <w:rPr>
          <w:lang w:val="en-GB"/>
        </w:rPr>
        <w:t xml:space="preserve"> describes</w:t>
      </w:r>
      <w:r w:rsidR="0029232F">
        <w:rPr>
          <w:lang w:val="en-GB"/>
        </w:rPr>
        <w:t xml:space="preserve"> the</w:t>
      </w:r>
      <w:r w:rsidR="00A26DB8" w:rsidRPr="00AE5D72">
        <w:rPr>
          <w:lang w:val="en-GB"/>
        </w:rPr>
        <w:t xml:space="preserve"> </w:t>
      </w:r>
      <w:r w:rsidR="0029232F">
        <w:rPr>
          <w:lang w:val="en-GB"/>
        </w:rPr>
        <w:t xml:space="preserve">supporting </w:t>
      </w:r>
      <w:r w:rsidR="00A26DB8" w:rsidRPr="00AE5D72">
        <w:rPr>
          <w:lang w:val="en-GB"/>
        </w:rPr>
        <w:t>token</w:t>
      </w:r>
      <w:r w:rsidR="0029232F">
        <w:rPr>
          <w:lang w:val="en-GB"/>
        </w:rPr>
        <w:t>s</w:t>
      </w:r>
      <w:r w:rsidR="00A26DB8" w:rsidRPr="00AE5D72">
        <w:rPr>
          <w:lang w:val="en-GB"/>
        </w:rPr>
        <w:t xml:space="preserve"> </w:t>
      </w:r>
      <w:r w:rsidR="0029232F">
        <w:rPr>
          <w:lang w:val="en-GB"/>
        </w:rPr>
        <w:t xml:space="preserve">(the token supplied by the STS) </w:t>
      </w:r>
      <w:r w:rsidR="00A26DB8" w:rsidRPr="00AE5D72">
        <w:rPr>
          <w:lang w:val="en-GB"/>
        </w:rPr>
        <w:t xml:space="preserve">that the </w:t>
      </w:r>
      <w:r w:rsidR="0029232F">
        <w:rPr>
          <w:lang w:val="en-GB"/>
        </w:rPr>
        <w:t>WSC</w:t>
      </w:r>
      <w:r w:rsidR="00A26DB8" w:rsidRPr="00AE5D72">
        <w:rPr>
          <w:lang w:val="en-GB"/>
        </w:rPr>
        <w:t xml:space="preserve"> must use when calling the service. </w:t>
      </w:r>
      <w:r w:rsidR="0029232F">
        <w:rPr>
          <w:lang w:val="en-GB"/>
        </w:rPr>
        <w:t>Note that either a SignedSupportingToken or SupportingToken section can be used. SupportingToken(s) can be used in the Bearer case, otherwise a SignedSupportingToken is used. This section can be used to specify KeyType, TokenType and other attributes for the supporting token.</w:t>
      </w:r>
    </w:p>
    <w:p w14:paraId="40A96E56" w14:textId="31841482" w:rsidR="00F34D0E" w:rsidRPr="00AE5D72" w:rsidRDefault="00BF3156" w:rsidP="008649F8">
      <w:pPr>
        <w:pStyle w:val="Heading3"/>
        <w:rPr>
          <w:lang w:val="en-GB"/>
        </w:rPr>
      </w:pPr>
      <w:bookmarkStart w:id="22" w:name="_Toc519590805"/>
      <w:r w:rsidRPr="00AE5D72">
        <w:rPr>
          <w:lang w:val="en-GB"/>
        </w:rPr>
        <w:t>The I</w:t>
      </w:r>
      <w:r w:rsidR="00F34D0E" w:rsidRPr="00AE5D72">
        <w:rPr>
          <w:lang w:val="en-GB"/>
        </w:rPr>
        <w:t>nput</w:t>
      </w:r>
      <w:r w:rsidRPr="00AE5D72">
        <w:rPr>
          <w:lang w:val="en-GB"/>
        </w:rPr>
        <w:t xml:space="preserve"> P</w:t>
      </w:r>
      <w:r w:rsidR="00F34D0E" w:rsidRPr="00AE5D72">
        <w:rPr>
          <w:lang w:val="en-GB"/>
        </w:rPr>
        <w:t>olicy</w:t>
      </w:r>
      <w:bookmarkEnd w:id="22"/>
    </w:p>
    <w:p w14:paraId="01878EAF" w14:textId="36D1DEBA" w:rsidR="00D44A34" w:rsidRDefault="00D44A34" w:rsidP="00054BAF">
      <w:pPr>
        <w:rPr>
          <w:lang w:val="en-GB"/>
        </w:rPr>
      </w:pPr>
      <w:r>
        <w:rPr>
          <w:lang w:val="en-GB"/>
        </w:rPr>
        <w:t>The input policy specifies which parts of the request generated by the WSC must be and which must be encrypted. The policy can reference specific headers as well as the body element, and specify individual rules for each header, as well as the body element.</w:t>
      </w:r>
    </w:p>
    <w:p w14:paraId="12DB6AF9" w14:textId="38F70B3B" w:rsidR="00F34D0E" w:rsidRDefault="00941AB7" w:rsidP="00054BAF">
      <w:pPr>
        <w:rPr>
          <w:lang w:val="en-GB"/>
        </w:rPr>
      </w:pPr>
      <w:r>
        <w:rPr>
          <w:lang w:val="en-GB"/>
        </w:rPr>
        <w:t>In the WSDL, the input policy can then be applied to the individual operations as needed</w:t>
      </w:r>
    </w:p>
    <w:p w14:paraId="7876A900" w14:textId="2A776C5A" w:rsidR="00941AB7" w:rsidRPr="00AE5D72" w:rsidRDefault="00941AB7" w:rsidP="00054BAF">
      <w:pPr>
        <w:rPr>
          <w:lang w:val="en-GB"/>
        </w:rPr>
      </w:pPr>
      <w:r>
        <w:rPr>
          <w:lang w:val="en-GB"/>
        </w:rPr>
        <w:lastRenderedPageBreak/>
        <w:t>The basic structure of the input policy contains a SignedParts and an EncryptedParts element, each indicating which elements should be signed or encrypted,</w:t>
      </w:r>
    </w:p>
    <w:p w14:paraId="71A3FF60" w14:textId="77777777" w:rsidR="00547EB6" w:rsidRPr="00AE5D72" w:rsidRDefault="00547EB6" w:rsidP="00054BAF">
      <w:pPr>
        <w:rPr>
          <w:lang w:val="en-GB"/>
        </w:rPr>
      </w:pPr>
    </w:p>
    <w:p w14:paraId="06661AD4" w14:textId="0AB462D7" w:rsidR="00040659" w:rsidRDefault="00040659" w:rsidP="00040659">
      <w:pPr>
        <w:pBdr>
          <w:left w:val="single" w:sz="12" w:space="4" w:color="8064A2" w:themeColor="accent4"/>
        </w:pBdr>
        <w:shd w:val="clear" w:color="auto" w:fill="FFFFFF"/>
        <w:spacing w:after="0"/>
        <w:rPr>
          <w:rFonts w:ascii="Courier New" w:hAnsi="Courier New" w:cs="Courier New"/>
          <w:color w:val="0000FF"/>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&lt;sp:SignedParts</w:t>
      </w:r>
      <w:r w:rsidR="00941AB7">
        <w:rPr>
          <w:rFonts w:ascii="Courier New" w:hAnsi="Courier New" w:cs="Courier New"/>
          <w:color w:val="0000FF"/>
          <w:sz w:val="20"/>
          <w:szCs w:val="20"/>
          <w:lang w:val="en-GB"/>
        </w:rPr>
        <w:t xml:space="preserve"> /</w:t>
      </w:r>
      <w:r w:rsidRPr="00AE5D72">
        <w:rPr>
          <w:rFonts w:ascii="Courier New" w:hAnsi="Courier New" w:cs="Courier New"/>
          <w:color w:val="0000FF"/>
          <w:sz w:val="20"/>
          <w:szCs w:val="20"/>
          <w:lang w:val="en-GB"/>
        </w:rPr>
        <w:t>&gt;</w:t>
      </w:r>
    </w:p>
    <w:p w14:paraId="774C7E9D" w14:textId="2E5E83D6" w:rsidR="00040659" w:rsidRPr="00AE5D72" w:rsidRDefault="00941AB7" w:rsidP="00040659">
      <w:pPr>
        <w:pBdr>
          <w:left w:val="single" w:sz="12" w:space="4" w:color="8064A2" w:themeColor="accent4"/>
        </w:pBdr>
        <w:shd w:val="clear" w:color="auto" w:fill="FFFFFF"/>
        <w:spacing w:after="0"/>
        <w:rPr>
          <w:rFonts w:ascii="Times New Roman" w:hAnsi="Times New Roman"/>
          <w:sz w:val="20"/>
          <w:szCs w:val="20"/>
          <w:lang w:val="en-GB"/>
        </w:rPr>
      </w:pPr>
      <w:r w:rsidRPr="00AE5D72">
        <w:rPr>
          <w:rFonts w:ascii="Courier New" w:hAnsi="Courier New" w:cs="Courier New"/>
          <w:b/>
          <w:bCs/>
          <w:color w:val="000000"/>
          <w:sz w:val="20"/>
          <w:szCs w:val="20"/>
          <w:lang w:val="en-GB"/>
        </w:rPr>
        <w:t xml:space="preserve">    </w:t>
      </w:r>
      <w:r>
        <w:rPr>
          <w:rFonts w:ascii="Courier New" w:hAnsi="Courier New" w:cs="Courier New"/>
          <w:color w:val="0000FF"/>
          <w:sz w:val="20"/>
          <w:szCs w:val="20"/>
          <w:lang w:val="en-GB"/>
        </w:rPr>
        <w:t>&lt;sp:Encrypted</w:t>
      </w:r>
      <w:r w:rsidRPr="00AE5D72">
        <w:rPr>
          <w:rFonts w:ascii="Courier New" w:hAnsi="Courier New" w:cs="Courier New"/>
          <w:color w:val="0000FF"/>
          <w:sz w:val="20"/>
          <w:szCs w:val="20"/>
          <w:lang w:val="en-GB"/>
        </w:rPr>
        <w:t>Parts</w:t>
      </w:r>
      <w:r>
        <w:rPr>
          <w:rFonts w:ascii="Courier New" w:hAnsi="Courier New" w:cs="Courier New"/>
          <w:color w:val="0000FF"/>
          <w:sz w:val="20"/>
          <w:szCs w:val="20"/>
          <w:lang w:val="en-GB"/>
        </w:rPr>
        <w:t xml:space="preserve"> /</w:t>
      </w:r>
      <w:r w:rsidRPr="00AE5D72">
        <w:rPr>
          <w:rFonts w:ascii="Courier New" w:hAnsi="Courier New" w:cs="Courier New"/>
          <w:color w:val="0000FF"/>
          <w:sz w:val="20"/>
          <w:szCs w:val="20"/>
          <w:lang w:val="en-GB"/>
        </w:rPr>
        <w:t>&gt;</w:t>
      </w:r>
    </w:p>
    <w:p w14:paraId="5E7CBE75" w14:textId="77777777" w:rsidR="00040659" w:rsidRPr="00AE5D72" w:rsidRDefault="00040659" w:rsidP="00054BAF">
      <w:pPr>
        <w:rPr>
          <w:lang w:val="en-GB"/>
        </w:rPr>
      </w:pPr>
    </w:p>
    <w:p w14:paraId="26A86314" w14:textId="704E8F5C" w:rsidR="00040659" w:rsidRPr="00AE5D72" w:rsidRDefault="00941AB7" w:rsidP="00054BAF">
      <w:pPr>
        <w:rPr>
          <w:lang w:val="en-GB"/>
        </w:rPr>
      </w:pPr>
      <w:r>
        <w:rPr>
          <w:lang w:val="en-GB"/>
        </w:rPr>
        <w:t>The different policies implemented in the reference code, each have rules regarding which fields are to be signed and which (if any) that needs to be encrypted.</w:t>
      </w:r>
    </w:p>
    <w:p w14:paraId="3101869B" w14:textId="7D0822ED" w:rsidR="00F34D0E" w:rsidRPr="00AE5D72" w:rsidRDefault="00BF3156" w:rsidP="008649F8">
      <w:pPr>
        <w:pStyle w:val="Heading3"/>
        <w:rPr>
          <w:lang w:val="en-GB"/>
        </w:rPr>
      </w:pPr>
      <w:bookmarkStart w:id="23" w:name="_Toc519590806"/>
      <w:r w:rsidRPr="00AE5D72">
        <w:rPr>
          <w:lang w:val="en-GB"/>
        </w:rPr>
        <w:t>The Output P</w:t>
      </w:r>
      <w:r w:rsidR="00F34D0E" w:rsidRPr="00AE5D72">
        <w:rPr>
          <w:lang w:val="en-GB"/>
        </w:rPr>
        <w:t>olicy</w:t>
      </w:r>
      <w:bookmarkEnd w:id="23"/>
    </w:p>
    <w:p w14:paraId="64FB0EB8" w14:textId="3D89A117" w:rsidR="00040659" w:rsidRPr="00941AB7" w:rsidRDefault="00941AB7" w:rsidP="00941AB7">
      <w:pPr>
        <w:rPr>
          <w:lang w:val="en-GB"/>
        </w:rPr>
      </w:pPr>
      <w:r>
        <w:rPr>
          <w:lang w:val="en-GB"/>
        </w:rPr>
        <w:t>The output policy is similar to the input policy, with the sole difference that it specifies the rules for the response generated by the WSP.</w:t>
      </w:r>
    </w:p>
    <w:p w14:paraId="4698EF2A" w14:textId="3037227D" w:rsidR="00827823" w:rsidRPr="00AE5D72" w:rsidRDefault="00BF3156" w:rsidP="00054BAF">
      <w:pPr>
        <w:pStyle w:val="Heading2"/>
        <w:rPr>
          <w:lang w:val="en-GB"/>
        </w:rPr>
      </w:pPr>
      <w:bookmarkStart w:id="24" w:name="_Toc519590807"/>
      <w:r w:rsidRPr="00AE5D72">
        <w:rPr>
          <w:lang w:val="en-GB"/>
        </w:rPr>
        <w:t>Configuring Keystores for the S</w:t>
      </w:r>
      <w:r w:rsidR="00054BAF" w:rsidRPr="00AE5D72">
        <w:rPr>
          <w:lang w:val="en-GB"/>
        </w:rPr>
        <w:t>ervice</w:t>
      </w:r>
      <w:bookmarkEnd w:id="24"/>
    </w:p>
    <w:p w14:paraId="2D2DB371" w14:textId="5232A8CD" w:rsidR="00A32178" w:rsidRPr="00AE5D72" w:rsidRDefault="00A32178" w:rsidP="00A32178">
      <w:pPr>
        <w:rPr>
          <w:lang w:val="en-GB"/>
        </w:rPr>
      </w:pPr>
      <w:r w:rsidRPr="00AE5D72">
        <w:rPr>
          <w:lang w:val="en-GB"/>
        </w:rPr>
        <w:t>The service must be configured with 2 keystores. One containing the service</w:t>
      </w:r>
      <w:r w:rsidR="009514D6">
        <w:rPr>
          <w:lang w:val="en-GB"/>
        </w:rPr>
        <w:t>’s</w:t>
      </w:r>
      <w:r w:rsidRPr="00AE5D72">
        <w:rPr>
          <w:lang w:val="en-GB"/>
        </w:rPr>
        <w:t xml:space="preserve"> own certificate and corresponding key and another containing only the certificate of the STS. The latter is referred to as a truststore.</w:t>
      </w:r>
    </w:p>
    <w:p w14:paraId="13778DE6" w14:textId="247C098C" w:rsidR="00A32178" w:rsidRPr="00AE5D72" w:rsidRDefault="00A32178" w:rsidP="00A32178">
      <w:pPr>
        <w:rPr>
          <w:lang w:val="en-GB"/>
        </w:rPr>
      </w:pPr>
      <w:r w:rsidRPr="00AE5D72">
        <w:rPr>
          <w:lang w:val="en-GB"/>
        </w:rPr>
        <w:t>Both JKS and PKCS12 keystore formats are supported by Apache CXF.</w:t>
      </w:r>
    </w:p>
    <w:p w14:paraId="01B3947F" w14:textId="3596153C" w:rsidR="00A32178" w:rsidRPr="00AE5D72" w:rsidRDefault="00A32178" w:rsidP="00A32178">
      <w:pPr>
        <w:rPr>
          <w:lang w:val="en-GB"/>
        </w:rPr>
      </w:pPr>
      <w:r w:rsidRPr="00AE5D72">
        <w:rPr>
          <w:lang w:val="en-GB"/>
        </w:rPr>
        <w:t xml:space="preserve">Apache CXF must be configured to use these keystores, </w:t>
      </w:r>
      <w:r w:rsidR="00050D91" w:rsidRPr="00AE5D72">
        <w:rPr>
          <w:lang w:val="en-GB"/>
        </w:rPr>
        <w:t>which is done by creating a property file with the relevant information, and then pointing CXF towards this property file.</w:t>
      </w:r>
    </w:p>
    <w:p w14:paraId="2D0861A0" w14:textId="07A3872C" w:rsidR="00050D91" w:rsidRPr="00AE5D72" w:rsidRDefault="00131895" w:rsidP="00A32178">
      <w:pPr>
        <w:rPr>
          <w:lang w:val="en-GB"/>
        </w:rPr>
      </w:pPr>
      <w:r>
        <w:rPr>
          <w:lang w:val="en-GB"/>
        </w:rPr>
        <w:t>The property file uses the following settings – the values are examples taken from the reference code.</w:t>
      </w:r>
    </w:p>
    <w:p w14:paraId="569E79F8"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org.apache.ws.security.crypto.merlin.keystore.type</w:t>
      </w:r>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jks</w:t>
      </w:r>
    </w:p>
    <w:p w14:paraId="18B9F4D0"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org.apache.ws.security.crypto.merlin.keystore.password</w:t>
      </w:r>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Test1234</w:t>
      </w:r>
    </w:p>
    <w:p w14:paraId="30F1A19C"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org.apache.ws.security.crypto.merlin.keystore.alias</w:t>
      </w:r>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server</w:t>
      </w:r>
    </w:p>
    <w:p w14:paraId="40D1B38A" w14:textId="1812FB60"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org.apache.ws.security.crypto.merlin.file</w:t>
      </w:r>
      <w:r w:rsidRPr="00AE5D72">
        <w:rPr>
          <w:rFonts w:ascii="Courier New" w:hAnsi="Courier New" w:cs="Courier New"/>
          <w:b/>
          <w:bCs/>
          <w:color w:val="FF0000"/>
          <w:sz w:val="20"/>
          <w:szCs w:val="20"/>
          <w:lang w:val="en-GB"/>
        </w:rPr>
        <w:t>=</w:t>
      </w:r>
      <w:r w:rsidR="009C469C" w:rsidRPr="00AE5D72">
        <w:rPr>
          <w:rFonts w:ascii="Courier New" w:hAnsi="Courier New" w:cs="Courier New"/>
          <w:color w:val="000000"/>
          <w:sz w:val="20"/>
          <w:szCs w:val="20"/>
          <w:lang w:val="en-GB"/>
        </w:rPr>
        <w:t>s</w:t>
      </w:r>
      <w:r w:rsidR="009C469C">
        <w:rPr>
          <w:rFonts w:ascii="Courier New" w:hAnsi="Courier New" w:cs="Courier New"/>
          <w:color w:val="000000"/>
          <w:sz w:val="20"/>
          <w:szCs w:val="20"/>
          <w:lang w:val="en-GB"/>
        </w:rPr>
        <w:t>ervice</w:t>
      </w:r>
      <w:r w:rsidRPr="00AE5D72">
        <w:rPr>
          <w:rFonts w:ascii="Courier New" w:hAnsi="Courier New" w:cs="Courier New"/>
          <w:color w:val="000000"/>
          <w:sz w:val="20"/>
          <w:szCs w:val="20"/>
          <w:lang w:val="en-GB"/>
        </w:rPr>
        <w:t>.jks</w:t>
      </w:r>
    </w:p>
    <w:p w14:paraId="47E1951E"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34226D86"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org.apache.ws.security.crypto.merlin.truststore.type</w:t>
      </w:r>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jks</w:t>
      </w:r>
    </w:p>
    <w:p w14:paraId="27D08E6A" w14:textId="2B4247C0"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org.apache.ws.security.crypto.merlin.truststore.file</w:t>
      </w:r>
      <w:r w:rsidRPr="00AE5D72">
        <w:rPr>
          <w:rFonts w:ascii="Courier New" w:hAnsi="Courier New" w:cs="Courier New"/>
          <w:b/>
          <w:bCs/>
          <w:color w:val="FF0000"/>
          <w:sz w:val="20"/>
          <w:szCs w:val="20"/>
          <w:lang w:val="en-GB"/>
        </w:rPr>
        <w:t>=</w:t>
      </w:r>
      <w:r w:rsidR="009C469C">
        <w:rPr>
          <w:rFonts w:ascii="Courier New" w:hAnsi="Courier New" w:cs="Courier New"/>
          <w:color w:val="000000"/>
          <w:sz w:val="20"/>
          <w:szCs w:val="20"/>
          <w:lang w:val="en-GB"/>
        </w:rPr>
        <w:t>trust</w:t>
      </w:r>
      <w:r w:rsidRPr="00AE5D72">
        <w:rPr>
          <w:rFonts w:ascii="Courier New" w:hAnsi="Courier New" w:cs="Courier New"/>
          <w:color w:val="000000"/>
          <w:sz w:val="20"/>
          <w:szCs w:val="20"/>
          <w:lang w:val="en-GB"/>
        </w:rPr>
        <w:t>.jks</w:t>
      </w:r>
    </w:p>
    <w:p w14:paraId="06F43F18"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org.apache.ws.security.crypto.merlin.truststore.password</w:t>
      </w:r>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Test1234</w:t>
      </w:r>
    </w:p>
    <w:p w14:paraId="7CDB7D61" w14:textId="77777777" w:rsidR="00050D91" w:rsidRPr="00AE5D72" w:rsidRDefault="00050D91" w:rsidP="00A32178">
      <w:pPr>
        <w:rPr>
          <w:lang w:val="en-GB"/>
        </w:rPr>
      </w:pPr>
    </w:p>
    <w:p w14:paraId="19442B6A" w14:textId="0280B388" w:rsidR="00131895" w:rsidRDefault="00131895" w:rsidP="00054BAF">
      <w:pPr>
        <w:rPr>
          <w:lang w:val="en-GB"/>
        </w:rPr>
      </w:pPr>
      <w:r>
        <w:rPr>
          <w:lang w:val="en-GB"/>
        </w:rPr>
        <w:t>CXF must know about this property file, so it should be referenced from the main CXF configuration file – in the WSP this is called cxf-servlet.xml, and is found under the webapp/WEB-INF folder.</w:t>
      </w:r>
    </w:p>
    <w:p w14:paraId="1E7414C4" w14:textId="51B1EA25" w:rsidR="00131895" w:rsidRDefault="00131895" w:rsidP="00054BAF">
      <w:pPr>
        <w:rPr>
          <w:lang w:val="en-GB"/>
        </w:rPr>
      </w:pPr>
      <w:r>
        <w:rPr>
          <w:lang w:val="en-GB"/>
        </w:rPr>
        <w:t>The “</w:t>
      </w:r>
      <w:r w:rsidRPr="00131895">
        <w:rPr>
          <w:lang w:val="en-GB"/>
        </w:rPr>
        <w:t>ws-security.signature.properties</w:t>
      </w:r>
      <w:r>
        <w:rPr>
          <w:lang w:val="en-GB"/>
        </w:rPr>
        <w:t>” property found I the cxf-servlet.xml file can be used to point to the keystore configuration file, as shown below.</w:t>
      </w:r>
    </w:p>
    <w:p w14:paraId="1267A2D7" w14:textId="6A3B8C76" w:rsidR="00547EB6" w:rsidRPr="00AE5D72" w:rsidRDefault="00547EB6" w:rsidP="00054BAF">
      <w:pPr>
        <w:rPr>
          <w:lang w:val="en-GB"/>
        </w:rPr>
      </w:pPr>
    </w:p>
    <w:p w14:paraId="6B5D3E52"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&lt;jaxws:endpoint&gt;</w:t>
      </w:r>
    </w:p>
    <w:p w14:paraId="732CD070"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18F4C988" w14:textId="77777777" w:rsidR="00EB19A9"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"ws-security.callback-handler"</w:t>
      </w:r>
    </w:p>
    <w:p w14:paraId="1945543F" w14:textId="4A5560C0" w:rsidR="00050D91" w:rsidRPr="00AE5D72" w:rsidRDefault="00EB19A9"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00050D91" w:rsidRPr="00AE5D72">
        <w:rPr>
          <w:rFonts w:ascii="Courier New" w:hAnsi="Courier New" w:cs="Courier New"/>
          <w:color w:val="FF0000"/>
          <w:sz w:val="20"/>
          <w:szCs w:val="20"/>
          <w:lang w:val="en-GB"/>
        </w:rPr>
        <w:t>value</w:t>
      </w:r>
      <w:r w:rsidR="00050D91" w:rsidRPr="00AE5D72">
        <w:rPr>
          <w:rFonts w:ascii="Courier New" w:hAnsi="Courier New" w:cs="Courier New"/>
          <w:color w:val="000000"/>
          <w:sz w:val="20"/>
          <w:szCs w:val="20"/>
          <w:lang w:val="en-GB"/>
        </w:rPr>
        <w:t>=</w:t>
      </w:r>
      <w:r w:rsidR="00050D91" w:rsidRPr="00AE5D72">
        <w:rPr>
          <w:rFonts w:ascii="Courier New" w:hAnsi="Courier New" w:cs="Courier New"/>
          <w:b/>
          <w:bCs/>
          <w:color w:val="8000FF"/>
          <w:sz w:val="20"/>
          <w:szCs w:val="20"/>
          <w:lang w:val="en-GB"/>
        </w:rPr>
        <w:t>"service.</w:t>
      </w:r>
      <w:r w:rsidR="000F2802" w:rsidRPr="00AE5D72">
        <w:rPr>
          <w:rFonts w:ascii="Courier New" w:hAnsi="Courier New" w:cs="Courier New"/>
          <w:b/>
          <w:bCs/>
          <w:color w:val="8000FF"/>
          <w:sz w:val="20"/>
          <w:szCs w:val="20"/>
          <w:lang w:val="en-GB"/>
        </w:rPr>
        <w:t>callback.</w:t>
      </w:r>
      <w:r w:rsidR="00050D91" w:rsidRPr="00AE5D72">
        <w:rPr>
          <w:rFonts w:ascii="Courier New" w:hAnsi="Courier New" w:cs="Courier New"/>
          <w:b/>
          <w:bCs/>
          <w:color w:val="8000FF"/>
          <w:sz w:val="20"/>
          <w:szCs w:val="20"/>
          <w:lang w:val="en-GB"/>
        </w:rPr>
        <w:t>KeystorePasswordCallback"</w:t>
      </w:r>
      <w:r w:rsidR="00050D91" w:rsidRPr="00AE5D72">
        <w:rPr>
          <w:rFonts w:ascii="Courier New" w:hAnsi="Courier New" w:cs="Courier New"/>
          <w:color w:val="000000"/>
          <w:sz w:val="20"/>
          <w:szCs w:val="20"/>
          <w:lang w:val="en-GB"/>
        </w:rPr>
        <w:t xml:space="preserve"> </w:t>
      </w:r>
      <w:r w:rsidR="00050D91" w:rsidRPr="00AE5D72">
        <w:rPr>
          <w:rFonts w:ascii="Courier New" w:hAnsi="Courier New" w:cs="Courier New"/>
          <w:color w:val="0000FF"/>
          <w:sz w:val="20"/>
          <w:szCs w:val="20"/>
          <w:lang w:val="en-GB"/>
        </w:rPr>
        <w:t>/&gt;</w:t>
      </w:r>
    </w:p>
    <w:p w14:paraId="326DDE66" w14:textId="77777777" w:rsidR="00EB19A9"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"ws-security.signature.properties"</w:t>
      </w:r>
    </w:p>
    <w:p w14:paraId="13BDBC99" w14:textId="74137F1C" w:rsidR="00050D91" w:rsidRPr="00AE5D72" w:rsidRDefault="00EB19A9"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00050D91" w:rsidRPr="00AE5D72">
        <w:rPr>
          <w:rFonts w:ascii="Courier New" w:hAnsi="Courier New" w:cs="Courier New"/>
          <w:color w:val="FF0000"/>
          <w:sz w:val="20"/>
          <w:szCs w:val="20"/>
          <w:lang w:val="en-GB"/>
        </w:rPr>
        <w:t>value</w:t>
      </w:r>
      <w:r w:rsidR="00050D91" w:rsidRPr="00AE5D72">
        <w:rPr>
          <w:rFonts w:ascii="Courier New" w:hAnsi="Courier New" w:cs="Courier New"/>
          <w:color w:val="000000"/>
          <w:sz w:val="20"/>
          <w:szCs w:val="20"/>
          <w:lang w:val="en-GB"/>
        </w:rPr>
        <w:t>=</w:t>
      </w:r>
      <w:r w:rsidR="00050D91" w:rsidRPr="00AE5D72">
        <w:rPr>
          <w:rFonts w:ascii="Courier New" w:hAnsi="Courier New" w:cs="Courier New"/>
          <w:b/>
          <w:bCs/>
          <w:color w:val="8000FF"/>
          <w:sz w:val="20"/>
          <w:szCs w:val="20"/>
          <w:lang w:val="en-GB"/>
        </w:rPr>
        <w:t>"serviceKeystore.properties"</w:t>
      </w:r>
      <w:r w:rsidR="00050D91" w:rsidRPr="00AE5D72">
        <w:rPr>
          <w:rFonts w:ascii="Courier New" w:hAnsi="Courier New" w:cs="Courier New"/>
          <w:color w:val="000000"/>
          <w:sz w:val="20"/>
          <w:szCs w:val="20"/>
          <w:lang w:val="en-GB"/>
        </w:rPr>
        <w:t xml:space="preserve"> </w:t>
      </w:r>
      <w:r w:rsidR="00050D91" w:rsidRPr="00AE5D72">
        <w:rPr>
          <w:rFonts w:ascii="Courier New" w:hAnsi="Courier New" w:cs="Courier New"/>
          <w:color w:val="0000FF"/>
          <w:sz w:val="20"/>
          <w:szCs w:val="20"/>
          <w:lang w:val="en-GB"/>
        </w:rPr>
        <w:t>/&gt;</w:t>
      </w:r>
    </w:p>
    <w:p w14:paraId="70F8E689"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17B11560" w14:textId="77777777" w:rsidR="00050D91" w:rsidRPr="00AE5D72" w:rsidRDefault="00050D91" w:rsidP="00050D9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FF"/>
          <w:sz w:val="20"/>
          <w:szCs w:val="20"/>
          <w:lang w:val="en-GB"/>
        </w:rPr>
        <w:t>&lt;/jaxws:endpoint&gt;</w:t>
      </w:r>
    </w:p>
    <w:p w14:paraId="11C66C39" w14:textId="77777777" w:rsidR="00050D91" w:rsidRPr="00AE5D72" w:rsidRDefault="00050D91" w:rsidP="00054BAF">
      <w:pPr>
        <w:rPr>
          <w:lang w:val="en-GB"/>
        </w:rPr>
      </w:pPr>
    </w:p>
    <w:p w14:paraId="5A07B3F2" w14:textId="77777777" w:rsidR="00131895" w:rsidRDefault="00EB19A9" w:rsidP="00054BAF">
      <w:pPr>
        <w:rPr>
          <w:lang w:val="en-GB"/>
        </w:rPr>
      </w:pPr>
      <w:r w:rsidRPr="00AE5D72">
        <w:rPr>
          <w:lang w:val="en-GB"/>
        </w:rPr>
        <w:t>Note the reference to a callback-handler (ws-security.callback-handler). This is a reference to a Java class wh</w:t>
      </w:r>
      <w:r w:rsidR="00EB5DE8" w:rsidRPr="000D2A93">
        <w:rPr>
          <w:lang w:val="en-GB"/>
        </w:rPr>
        <w:t>ose</w:t>
      </w:r>
      <w:r w:rsidRPr="00AE5D72">
        <w:rPr>
          <w:lang w:val="en-GB"/>
        </w:rPr>
        <w:t xml:space="preserve"> sole purpose is to supply the password to the server keystore. The </w:t>
      </w:r>
      <w:r w:rsidRPr="00AE5D72">
        <w:rPr>
          <w:lang w:val="en-GB"/>
        </w:rPr>
        <w:lastRenderedPageBreak/>
        <w:t>Apache CXF framework uses the keystore in various places, and sometimes it looks up the password directly in the property file, and other times it requires that the password is suppl</w:t>
      </w:r>
      <w:r w:rsidR="00131895">
        <w:rPr>
          <w:lang w:val="en-GB"/>
        </w:rPr>
        <w:t>ied through a callback handler.</w:t>
      </w:r>
    </w:p>
    <w:p w14:paraId="0F84D1BC" w14:textId="0722E033" w:rsidR="00050D91" w:rsidRPr="00AE5D72" w:rsidRDefault="00EB19A9" w:rsidP="00054BAF">
      <w:pPr>
        <w:rPr>
          <w:lang w:val="en-GB"/>
        </w:rPr>
      </w:pPr>
      <w:r w:rsidRPr="00AE5D72">
        <w:rPr>
          <w:lang w:val="en-GB"/>
        </w:rPr>
        <w:t>Below is shown the source from the callback handler in the reference code</w:t>
      </w:r>
      <w:r w:rsidR="00131895">
        <w:rPr>
          <w:lang w:val="en-GB"/>
        </w:rPr>
        <w:t xml:space="preserve"> – in a real implementation, the password should not be hardcoded, but rather read from some external configuration file.</w:t>
      </w:r>
    </w:p>
    <w:p w14:paraId="2CDED77E" w14:textId="77777777" w:rsidR="00547EB6" w:rsidRPr="00AE5D72" w:rsidRDefault="00547EB6" w:rsidP="00054BAF">
      <w:pPr>
        <w:rPr>
          <w:lang w:val="en-GB"/>
        </w:rPr>
      </w:pPr>
    </w:p>
    <w:p w14:paraId="704E3970" w14:textId="42E88D41"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KeystorePasswordCallback </w:t>
      </w:r>
      <w:r w:rsidRPr="00AE5D72">
        <w:rPr>
          <w:rFonts w:ascii="Courier New" w:hAnsi="Courier New" w:cs="Courier New"/>
          <w:b/>
          <w:bCs/>
          <w:color w:val="0000FF"/>
          <w:sz w:val="20"/>
          <w:szCs w:val="20"/>
          <w:lang w:val="en-GB"/>
        </w:rPr>
        <w:t>implements</w:t>
      </w:r>
      <w:r w:rsidRPr="00AE5D72">
        <w:rPr>
          <w:rFonts w:ascii="Courier New" w:hAnsi="Courier New" w:cs="Courier New"/>
          <w:color w:val="000000"/>
          <w:sz w:val="20"/>
          <w:szCs w:val="20"/>
          <w:lang w:val="en-GB"/>
        </w:rPr>
        <w:t xml:space="preserve"> CallbackHandler </w:t>
      </w:r>
      <w:r w:rsidRPr="00AE5D72">
        <w:rPr>
          <w:rFonts w:ascii="Courier New" w:hAnsi="Courier New" w:cs="Courier New"/>
          <w:b/>
          <w:bCs/>
          <w:color w:val="000080"/>
          <w:sz w:val="20"/>
          <w:szCs w:val="20"/>
          <w:lang w:val="en-GB"/>
        </w:rPr>
        <w:t>{</w:t>
      </w:r>
    </w:p>
    <w:p w14:paraId="03FE7E1E"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55390543"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078BB64E"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handle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Callback</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callbacks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IOException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UnsupportedCallbackException </w:t>
      </w:r>
      <w:r w:rsidRPr="00AE5D72">
        <w:rPr>
          <w:rFonts w:ascii="Courier New" w:hAnsi="Courier New" w:cs="Courier New"/>
          <w:b/>
          <w:bCs/>
          <w:color w:val="000080"/>
          <w:sz w:val="20"/>
          <w:szCs w:val="20"/>
          <w:lang w:val="en-GB"/>
        </w:rPr>
        <w:t>{</w:t>
      </w:r>
    </w:p>
    <w:p w14:paraId="15DD9572"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8000FF"/>
          <w:sz w:val="20"/>
          <w:szCs w:val="20"/>
          <w:lang w:val="en-GB"/>
        </w:rPr>
        <w:t>int</w:t>
      </w:r>
      <w:r w:rsidRPr="00AE5D72">
        <w:rPr>
          <w:rFonts w:ascii="Courier New" w:hAnsi="Courier New" w:cs="Courier New"/>
          <w:color w:val="000000"/>
          <w:sz w:val="20"/>
          <w:szCs w:val="20"/>
          <w:lang w:val="en-GB"/>
        </w:rPr>
        <w:t xml:space="preserve"> i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FF8000"/>
          <w:sz w:val="20"/>
          <w:szCs w:val="20"/>
          <w:lang w:val="en-GB"/>
        </w:rPr>
        <w:t>0</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i </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 xml:space="preserve"> callbacks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length</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i</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0BAF859"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WSPasswordCallback pc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WSPasswordCallback</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callbacks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i</w:t>
      </w:r>
      <w:r w:rsidRPr="00AE5D72">
        <w:rPr>
          <w:rFonts w:ascii="Courier New" w:hAnsi="Courier New" w:cs="Courier New"/>
          <w:b/>
          <w:bCs/>
          <w:color w:val="000080"/>
          <w:sz w:val="20"/>
          <w:szCs w:val="20"/>
          <w:lang w:val="en-GB"/>
        </w:rPr>
        <w:t>];</w:t>
      </w:r>
    </w:p>
    <w:p w14:paraId="4FD6688A"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6F7559DC"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int</w:t>
      </w:r>
      <w:r w:rsidRPr="00AE5D72">
        <w:rPr>
          <w:rFonts w:ascii="Courier New" w:hAnsi="Courier New" w:cs="Courier New"/>
          <w:color w:val="000000"/>
          <w:sz w:val="20"/>
          <w:szCs w:val="20"/>
          <w:lang w:val="en-GB"/>
        </w:rPr>
        <w:t xml:space="preserve"> usage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pc</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getUsage</w:t>
      </w:r>
      <w:r w:rsidRPr="00AE5D72">
        <w:rPr>
          <w:rFonts w:ascii="Courier New" w:hAnsi="Courier New" w:cs="Courier New"/>
          <w:b/>
          <w:bCs/>
          <w:color w:val="000080"/>
          <w:sz w:val="20"/>
          <w:szCs w:val="20"/>
          <w:lang w:val="en-GB"/>
        </w:rPr>
        <w:t>();</w:t>
      </w:r>
    </w:p>
    <w:p w14:paraId="28D35C72" w14:textId="77777777" w:rsidR="00B22DBB"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usage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WSPasswordCallback</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DECRYPT </w:t>
      </w:r>
      <w:r w:rsidRPr="00AE5D72">
        <w:rPr>
          <w:rFonts w:ascii="Courier New" w:hAnsi="Courier New" w:cs="Courier New"/>
          <w:b/>
          <w:bCs/>
          <w:color w:val="000080"/>
          <w:sz w:val="20"/>
          <w:szCs w:val="20"/>
          <w:lang w:val="en-GB"/>
        </w:rPr>
        <w:t>||</w:t>
      </w:r>
    </w:p>
    <w:p w14:paraId="04054410" w14:textId="20729F44" w:rsidR="00EB19A9" w:rsidRPr="00AE5D72" w:rsidRDefault="00B22DBB"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00EB19A9" w:rsidRPr="00AE5D72">
        <w:rPr>
          <w:rFonts w:ascii="Courier New" w:hAnsi="Courier New" w:cs="Courier New"/>
          <w:color w:val="000000"/>
          <w:sz w:val="20"/>
          <w:szCs w:val="20"/>
          <w:lang w:val="en-GB"/>
        </w:rPr>
        <w:t xml:space="preserve">usage </w:t>
      </w:r>
      <w:r w:rsidR="00EB19A9" w:rsidRPr="00AE5D72">
        <w:rPr>
          <w:rFonts w:ascii="Courier New" w:hAnsi="Courier New" w:cs="Courier New"/>
          <w:b/>
          <w:bCs/>
          <w:color w:val="000080"/>
          <w:sz w:val="20"/>
          <w:szCs w:val="20"/>
          <w:lang w:val="en-GB"/>
        </w:rPr>
        <w:t>==</w:t>
      </w:r>
      <w:r w:rsidR="00EB19A9" w:rsidRPr="00AE5D72">
        <w:rPr>
          <w:rFonts w:ascii="Courier New" w:hAnsi="Courier New" w:cs="Courier New"/>
          <w:color w:val="000000"/>
          <w:sz w:val="20"/>
          <w:szCs w:val="20"/>
          <w:lang w:val="en-GB"/>
        </w:rPr>
        <w:t xml:space="preserve"> WSPasswordCallback</w:t>
      </w:r>
      <w:r w:rsidR="00EB19A9" w:rsidRPr="00AE5D72">
        <w:rPr>
          <w:rFonts w:ascii="Courier New" w:hAnsi="Courier New" w:cs="Courier New"/>
          <w:b/>
          <w:bCs/>
          <w:color w:val="000080"/>
          <w:sz w:val="20"/>
          <w:szCs w:val="20"/>
          <w:lang w:val="en-GB"/>
        </w:rPr>
        <w:t>.</w:t>
      </w:r>
      <w:r w:rsidR="00EB19A9" w:rsidRPr="00AE5D72">
        <w:rPr>
          <w:rFonts w:ascii="Courier New" w:hAnsi="Courier New" w:cs="Courier New"/>
          <w:color w:val="000000"/>
          <w:sz w:val="20"/>
          <w:szCs w:val="20"/>
          <w:lang w:val="en-GB"/>
        </w:rPr>
        <w:t>SIGNATURE</w:t>
      </w:r>
      <w:r w:rsidR="00EB19A9" w:rsidRPr="00AE5D72">
        <w:rPr>
          <w:rFonts w:ascii="Courier New" w:hAnsi="Courier New" w:cs="Courier New"/>
          <w:b/>
          <w:bCs/>
          <w:color w:val="000080"/>
          <w:sz w:val="20"/>
          <w:szCs w:val="20"/>
          <w:lang w:val="en-GB"/>
        </w:rPr>
        <w:t>)</w:t>
      </w:r>
      <w:r w:rsidR="00EB19A9" w:rsidRPr="00AE5D72">
        <w:rPr>
          <w:rFonts w:ascii="Courier New" w:hAnsi="Courier New" w:cs="Courier New"/>
          <w:color w:val="000000"/>
          <w:sz w:val="20"/>
          <w:szCs w:val="20"/>
          <w:lang w:val="en-GB"/>
        </w:rPr>
        <w:t xml:space="preserve"> </w:t>
      </w:r>
      <w:r w:rsidR="00EB19A9" w:rsidRPr="00AE5D72">
        <w:rPr>
          <w:rFonts w:ascii="Courier New" w:hAnsi="Courier New" w:cs="Courier New"/>
          <w:b/>
          <w:bCs/>
          <w:color w:val="000080"/>
          <w:sz w:val="20"/>
          <w:szCs w:val="20"/>
          <w:lang w:val="en-GB"/>
        </w:rPr>
        <w:t>{</w:t>
      </w:r>
    </w:p>
    <w:p w14:paraId="5910C618"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pc</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setPassword</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"Test1234"</w:t>
      </w:r>
      <w:r w:rsidRPr="00AE5D72">
        <w:rPr>
          <w:rFonts w:ascii="Courier New" w:hAnsi="Courier New" w:cs="Courier New"/>
          <w:b/>
          <w:bCs/>
          <w:color w:val="000080"/>
          <w:sz w:val="20"/>
          <w:szCs w:val="20"/>
          <w:lang w:val="en-GB"/>
        </w:rPr>
        <w:t>);</w:t>
      </w:r>
    </w:p>
    <w:p w14:paraId="738C6DF8"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D63A878"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342FAA8"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
    <w:p w14:paraId="5B96CAA2" w14:textId="77777777" w:rsidR="00EB19A9" w:rsidRPr="00AE5D72" w:rsidRDefault="00EB19A9" w:rsidP="00EB19A9">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3B71EE45" w14:textId="77777777" w:rsidR="00EB19A9" w:rsidRPr="00AE5D72" w:rsidRDefault="00EB19A9" w:rsidP="00054BAF">
      <w:pPr>
        <w:rPr>
          <w:lang w:val="en-GB"/>
        </w:rPr>
      </w:pPr>
    </w:p>
    <w:p w14:paraId="6427CC78" w14:textId="35F85A35" w:rsidR="00050D91" w:rsidRPr="00AE5D72" w:rsidRDefault="00B22DBB" w:rsidP="00054BAF">
      <w:pPr>
        <w:rPr>
          <w:lang w:val="en-GB"/>
        </w:rPr>
      </w:pPr>
      <w:r w:rsidRPr="00AE5D72">
        <w:rPr>
          <w:lang w:val="en-GB"/>
        </w:rPr>
        <w:t>Once the property file and callback handler has been implemented, and the XML configuration updated, no further configuration is needed to ensure Apache CXF has access to the keystores.</w:t>
      </w:r>
    </w:p>
    <w:p w14:paraId="21B41DB7" w14:textId="134BB47E" w:rsidR="009F7775" w:rsidRPr="00AE5D72" w:rsidRDefault="009F7775" w:rsidP="009F7775">
      <w:pPr>
        <w:pStyle w:val="Heading2"/>
        <w:rPr>
          <w:lang w:val="en-GB"/>
        </w:rPr>
      </w:pPr>
      <w:bookmarkStart w:id="25" w:name="_Toc519590808"/>
      <w:r w:rsidRPr="00AE5D72">
        <w:rPr>
          <w:lang w:val="en-GB"/>
        </w:rPr>
        <w:t>Support Classes</w:t>
      </w:r>
      <w:bookmarkEnd w:id="25"/>
    </w:p>
    <w:p w14:paraId="36D1EA72" w14:textId="164CE440" w:rsidR="00F63EAF" w:rsidRDefault="001858AD" w:rsidP="00F63EAF">
      <w:pPr>
        <w:rPr>
          <w:lang w:val="en-GB"/>
        </w:rPr>
      </w:pPr>
      <w:r w:rsidRPr="00AE5D72">
        <w:rPr>
          <w:lang w:val="en-GB"/>
        </w:rPr>
        <w:t xml:space="preserve">Apache CXF can deal with the standard cryptographic operations and </w:t>
      </w:r>
      <w:r w:rsidR="00EB5DE8" w:rsidRPr="000D2A93">
        <w:rPr>
          <w:lang w:val="en-GB"/>
        </w:rPr>
        <w:t>SO</w:t>
      </w:r>
      <w:r w:rsidR="00EB5DE8" w:rsidRPr="003023D4">
        <w:rPr>
          <w:lang w:val="en-GB"/>
        </w:rPr>
        <w:t>AP</w:t>
      </w:r>
      <w:r w:rsidR="00EB5DE8" w:rsidRPr="00AE5D72">
        <w:rPr>
          <w:lang w:val="en-GB"/>
        </w:rPr>
        <w:t xml:space="preserve"> </w:t>
      </w:r>
      <w:r w:rsidRPr="00AE5D72">
        <w:rPr>
          <w:lang w:val="en-GB"/>
        </w:rPr>
        <w:t xml:space="preserve">headers like WS-Addressing, but </w:t>
      </w:r>
      <w:r w:rsidR="00CD4E2D">
        <w:rPr>
          <w:lang w:val="en-GB"/>
        </w:rPr>
        <w:t>custom headers, custom attributes or anything else that is not governed by the framework, requires additional code.</w:t>
      </w:r>
    </w:p>
    <w:p w14:paraId="2E3A468E" w14:textId="52D2A8A0" w:rsidR="001858AD" w:rsidRPr="00AE5D72" w:rsidRDefault="00CD4E2D" w:rsidP="00F63EAF">
      <w:pPr>
        <w:rPr>
          <w:lang w:val="en-GB"/>
        </w:rPr>
      </w:pPr>
      <w:r>
        <w:rPr>
          <w:lang w:val="en-GB"/>
        </w:rPr>
        <w:t>Some examples of this are shown below</w:t>
      </w:r>
    </w:p>
    <w:p w14:paraId="46F4E3D4" w14:textId="2ED8AA07" w:rsidR="001858AD" w:rsidRPr="00AE5D72" w:rsidRDefault="00CD4E2D" w:rsidP="008649F8">
      <w:pPr>
        <w:pStyle w:val="Heading3"/>
        <w:rPr>
          <w:lang w:val="en-GB"/>
        </w:rPr>
      </w:pPr>
      <w:bookmarkStart w:id="26" w:name="_Ref519589877"/>
      <w:bookmarkStart w:id="27" w:name="_Toc519590809"/>
      <w:r>
        <w:rPr>
          <w:lang w:val="en-GB"/>
        </w:rPr>
        <w:t>Dealing with custom headers</w:t>
      </w:r>
      <w:bookmarkEnd w:id="26"/>
      <w:bookmarkEnd w:id="27"/>
    </w:p>
    <w:p w14:paraId="3CD0B2CA" w14:textId="3B88ED74" w:rsidR="001858AD" w:rsidRPr="00AE5D72" w:rsidRDefault="00CD4E2D" w:rsidP="001858AD">
      <w:pPr>
        <w:rPr>
          <w:lang w:val="en-GB"/>
        </w:rPr>
      </w:pPr>
      <w:r>
        <w:rPr>
          <w:lang w:val="en-GB"/>
        </w:rPr>
        <w:t>Some profiles might require specific SOAP headers to be send by the WSC to the WSP, and if these headers contain information that needs to be parsed (or they simply have a mustUnderstand=”1” attribute set), then custom handlers must be implemented to deal with this.</w:t>
      </w:r>
    </w:p>
    <w:p w14:paraId="5BF6BF04" w14:textId="5CFDCF9C" w:rsidR="00CD4E2D" w:rsidRDefault="00CD4E2D" w:rsidP="001858AD">
      <w:pPr>
        <w:rPr>
          <w:lang w:val="en-GB"/>
        </w:rPr>
      </w:pPr>
      <w:r>
        <w:rPr>
          <w:lang w:val="en-GB"/>
        </w:rPr>
        <w:t>If the WSC sends a header that the WSP must understand, an interceptor must be implemented that can deal with this header.</w:t>
      </w:r>
      <w:r w:rsidR="00136280">
        <w:rPr>
          <w:lang w:val="en-GB"/>
        </w:rPr>
        <w:t xml:space="preserve"> The getUnderstoodHeaders() method should return the headers that the WSP can understand (the CXF framework will reject any incoming messages that contains headers with mustUnderstand=”1” that it does not understand).</w:t>
      </w:r>
    </w:p>
    <w:p w14:paraId="145A43EF" w14:textId="1F45AB88" w:rsidR="00136280" w:rsidRDefault="00136280" w:rsidP="001858AD">
      <w:pPr>
        <w:rPr>
          <w:lang w:val="en-GB"/>
        </w:rPr>
      </w:pPr>
      <w:r>
        <w:rPr>
          <w:lang w:val="en-GB"/>
        </w:rPr>
        <w:t>The example below flags the Framework header as a header it understands.</w:t>
      </w:r>
    </w:p>
    <w:p w14:paraId="4ED24B1C" w14:textId="77777777" w:rsidR="00136280" w:rsidRDefault="00136280" w:rsidP="001858AD">
      <w:pPr>
        <w:rPr>
          <w:lang w:val="en-GB"/>
        </w:rPr>
      </w:pPr>
    </w:p>
    <w:p w14:paraId="0A35CA78" w14:textId="36495DCC"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8000FF"/>
          <w:sz w:val="20"/>
          <w:szCs w:val="20"/>
          <w:lang w:val="en-US"/>
        </w:rPr>
        <w:t>public</w:t>
      </w: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class</w:t>
      </w:r>
      <w:r w:rsidRPr="00136280">
        <w:rPr>
          <w:rFonts w:ascii="Courier New" w:hAnsi="Courier New" w:cs="Courier New"/>
          <w:color w:val="000000"/>
          <w:sz w:val="20"/>
          <w:szCs w:val="20"/>
          <w:lang w:val="en-US"/>
        </w:rPr>
        <w:t xml:space="preserve"> </w:t>
      </w:r>
      <w:r w:rsidR="00543AAD">
        <w:rPr>
          <w:rFonts w:ascii="Courier New" w:hAnsi="Courier New" w:cs="Courier New"/>
          <w:color w:val="000000"/>
          <w:sz w:val="20"/>
          <w:szCs w:val="20"/>
          <w:lang w:val="en-US"/>
        </w:rPr>
        <w:t>Understand</w:t>
      </w:r>
      <w:r w:rsidR="00543AAD" w:rsidRPr="00136280">
        <w:rPr>
          <w:rFonts w:ascii="Courier New" w:hAnsi="Courier New" w:cs="Courier New"/>
          <w:color w:val="000000"/>
          <w:sz w:val="20"/>
          <w:szCs w:val="20"/>
          <w:lang w:val="en-US"/>
        </w:rPr>
        <w:t>Framework</w:t>
      </w:r>
      <w:r w:rsidR="00543AAD">
        <w:rPr>
          <w:rFonts w:ascii="Courier New" w:hAnsi="Courier New" w:cs="Courier New"/>
          <w:color w:val="000000"/>
          <w:sz w:val="20"/>
          <w:szCs w:val="20"/>
          <w:lang w:val="en-US"/>
        </w:rPr>
        <w:t>Header</w:t>
      </w:r>
      <w:r>
        <w:rPr>
          <w:rFonts w:ascii="Courier New" w:hAnsi="Courier New" w:cs="Courier New"/>
          <w:color w:val="000000"/>
          <w:sz w:val="20"/>
          <w:szCs w:val="20"/>
          <w:lang w:val="en-US"/>
        </w:rPr>
        <w:t>Interceptor</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extends</w:t>
      </w:r>
      <w:r w:rsidRPr="00136280">
        <w:rPr>
          <w:rFonts w:ascii="Courier New" w:hAnsi="Courier New" w:cs="Courier New"/>
          <w:color w:val="000000"/>
          <w:sz w:val="20"/>
          <w:szCs w:val="20"/>
          <w:lang w:val="en-US"/>
        </w:rPr>
        <w:t xml:space="preserve"> AbstractSoapInterceptor </w:t>
      </w:r>
      <w:r w:rsidRPr="00136280">
        <w:rPr>
          <w:rFonts w:ascii="Courier New" w:hAnsi="Courier New" w:cs="Courier New"/>
          <w:b/>
          <w:bCs/>
          <w:color w:val="000080"/>
          <w:sz w:val="20"/>
          <w:szCs w:val="20"/>
          <w:lang w:val="en-US"/>
        </w:rPr>
        <w:t>{</w:t>
      </w:r>
    </w:p>
    <w:p w14:paraId="746DF466" w14:textId="77777777" w:rsidR="00136280" w:rsidRDefault="00136280" w:rsidP="00136280">
      <w:pPr>
        <w:pBdr>
          <w:left w:val="single" w:sz="12" w:space="4" w:color="7030A0"/>
        </w:pBdr>
        <w:shd w:val="clear" w:color="auto" w:fill="FFFFFF"/>
        <w:spacing w:after="0"/>
        <w:rPr>
          <w:rFonts w:ascii="Courier New" w:hAnsi="Courier New" w:cs="Courier New"/>
          <w:b/>
          <w:bCs/>
          <w:color w:val="0000FF"/>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private</w:t>
      </w: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static</w:t>
      </w: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final</w:t>
      </w:r>
      <w:r w:rsidRPr="00136280">
        <w:rPr>
          <w:rFonts w:ascii="Courier New" w:hAnsi="Courier New" w:cs="Courier New"/>
          <w:color w:val="000000"/>
          <w:sz w:val="20"/>
          <w:szCs w:val="20"/>
          <w:lang w:val="en-US"/>
        </w:rPr>
        <w:t xml:space="preserve"> QName frameworkQName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new</w:t>
      </w:r>
    </w:p>
    <w:p w14:paraId="4CA50A40" w14:textId="70FF7713"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Pr>
          <w:rFonts w:ascii="Courier New" w:hAnsi="Courier New" w:cs="Courier New"/>
          <w:b/>
          <w:bCs/>
          <w:color w:val="0000FF"/>
          <w:sz w:val="20"/>
          <w:szCs w:val="20"/>
          <w:lang w:val="en-US"/>
        </w:rPr>
        <w:t xml:space="preserve">                 </w:t>
      </w:r>
      <w:r w:rsidRPr="00136280">
        <w:rPr>
          <w:rFonts w:ascii="Courier New" w:hAnsi="Courier New" w:cs="Courier New"/>
          <w:color w:val="000000"/>
          <w:sz w:val="20"/>
          <w:szCs w:val="20"/>
          <w:lang w:val="en-US"/>
        </w:rPr>
        <w:t xml:space="preserve"> QName</w:t>
      </w:r>
      <w:r w:rsidRPr="00136280">
        <w:rPr>
          <w:rFonts w:ascii="Courier New" w:hAnsi="Courier New" w:cs="Courier New"/>
          <w:b/>
          <w:bCs/>
          <w:color w:val="000080"/>
          <w:sz w:val="20"/>
          <w:szCs w:val="20"/>
          <w:lang w:val="en-US"/>
        </w:rPr>
        <w:t>(</w:t>
      </w:r>
      <w:r w:rsidRPr="00136280">
        <w:rPr>
          <w:rFonts w:ascii="Courier New" w:hAnsi="Courier New" w:cs="Courier New"/>
          <w:color w:val="808080"/>
          <w:sz w:val="20"/>
          <w:szCs w:val="20"/>
          <w:lang w:val="en-US"/>
        </w:rPr>
        <w:t>"urn:liberty:sb"</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color w:val="808080"/>
          <w:sz w:val="20"/>
          <w:szCs w:val="20"/>
          <w:lang w:val="en-US"/>
        </w:rPr>
        <w:t>"Framework"</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color w:val="808080"/>
          <w:sz w:val="20"/>
          <w:szCs w:val="20"/>
          <w:lang w:val="en-US"/>
        </w:rPr>
        <w:t>"sbf"</w:t>
      </w:r>
      <w:r w:rsidRPr="00136280">
        <w:rPr>
          <w:rFonts w:ascii="Courier New" w:hAnsi="Courier New" w:cs="Courier New"/>
          <w:b/>
          <w:bCs/>
          <w:color w:val="000080"/>
          <w:sz w:val="20"/>
          <w:szCs w:val="20"/>
          <w:lang w:val="en-US"/>
        </w:rPr>
        <w:t>);</w:t>
      </w:r>
    </w:p>
    <w:p w14:paraId="72871CFA"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p>
    <w:p w14:paraId="446F99F5"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lastRenderedPageBreak/>
        <w:t xml:space="preserve">    </w:t>
      </w:r>
      <w:r w:rsidRPr="00136280">
        <w:rPr>
          <w:rFonts w:ascii="Courier New" w:hAnsi="Courier New" w:cs="Courier New"/>
          <w:color w:val="8000FF"/>
          <w:sz w:val="20"/>
          <w:szCs w:val="20"/>
          <w:lang w:val="en-US"/>
        </w:rPr>
        <w:t>public</w:t>
      </w:r>
      <w:r w:rsidRPr="00136280">
        <w:rPr>
          <w:rFonts w:ascii="Courier New" w:hAnsi="Courier New" w:cs="Courier New"/>
          <w:color w:val="000000"/>
          <w:sz w:val="20"/>
          <w:szCs w:val="20"/>
          <w:lang w:val="en-US"/>
        </w:rPr>
        <w:t xml:space="preserve"> UnderstandFrameworkHeaderInterceptor</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08721EA7"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super</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Phase</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PRE_PROTOCOL</w:t>
      </w:r>
      <w:r w:rsidRPr="00136280">
        <w:rPr>
          <w:rFonts w:ascii="Courier New" w:hAnsi="Courier New" w:cs="Courier New"/>
          <w:b/>
          <w:bCs/>
          <w:color w:val="000080"/>
          <w:sz w:val="20"/>
          <w:szCs w:val="20"/>
          <w:lang w:val="en-US"/>
        </w:rPr>
        <w:t>);</w:t>
      </w:r>
    </w:p>
    <w:p w14:paraId="1D0EAD8F"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572505F6"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p>
    <w:p w14:paraId="4262A55A"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@Override</w:t>
      </w:r>
    </w:p>
    <w:p w14:paraId="5D6E589E"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public</w:t>
      </w: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void</w:t>
      </w:r>
      <w:r w:rsidRPr="00136280">
        <w:rPr>
          <w:rFonts w:ascii="Courier New" w:hAnsi="Courier New" w:cs="Courier New"/>
          <w:color w:val="000000"/>
          <w:sz w:val="20"/>
          <w:szCs w:val="20"/>
          <w:lang w:val="en-US"/>
        </w:rPr>
        <w:t xml:space="preserve"> handleMessage</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SoapMessage message</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throws</w:t>
      </w:r>
      <w:r w:rsidRPr="00136280">
        <w:rPr>
          <w:rFonts w:ascii="Courier New" w:hAnsi="Courier New" w:cs="Courier New"/>
          <w:color w:val="000000"/>
          <w:sz w:val="20"/>
          <w:szCs w:val="20"/>
          <w:lang w:val="en-US"/>
        </w:rPr>
        <w:t xml:space="preserve"> Fault </w:t>
      </w:r>
      <w:r w:rsidRPr="00136280">
        <w:rPr>
          <w:rFonts w:ascii="Courier New" w:hAnsi="Courier New" w:cs="Courier New"/>
          <w:b/>
          <w:bCs/>
          <w:color w:val="000080"/>
          <w:sz w:val="20"/>
          <w:szCs w:val="20"/>
          <w:lang w:val="en-US"/>
        </w:rPr>
        <w:t>{</w:t>
      </w:r>
    </w:p>
    <w:p w14:paraId="6D4A86F4"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Header framework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message</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getHeader</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frameworkQName</w:t>
      </w:r>
      <w:r w:rsidRPr="00136280">
        <w:rPr>
          <w:rFonts w:ascii="Courier New" w:hAnsi="Courier New" w:cs="Courier New"/>
          <w:b/>
          <w:bCs/>
          <w:color w:val="000080"/>
          <w:sz w:val="20"/>
          <w:szCs w:val="20"/>
          <w:lang w:val="en-US"/>
        </w:rPr>
        <w:t>);</w:t>
      </w:r>
    </w:p>
    <w:p w14:paraId="231A1795" w14:textId="3CBC229D" w:rsidR="00136280" w:rsidRPr="00136280" w:rsidRDefault="00136280" w:rsidP="00136280">
      <w:pPr>
        <w:pBdr>
          <w:left w:val="single" w:sz="12" w:space="4" w:color="7030A0"/>
        </w:pBdr>
        <w:shd w:val="clear" w:color="auto" w:fill="FFFFFF"/>
        <w:spacing w:after="0"/>
        <w:rPr>
          <w:rFonts w:ascii="Courier New" w:hAnsi="Courier New" w:cs="Courier New"/>
          <w:color w:val="008000"/>
          <w:sz w:val="20"/>
          <w:szCs w:val="20"/>
          <w:lang w:val="en-US"/>
        </w:rPr>
      </w:pPr>
    </w:p>
    <w:p w14:paraId="3B07848C"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if</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framework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null</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2A74CB66"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throw</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new</w:t>
      </w:r>
      <w:r w:rsidRPr="00136280">
        <w:rPr>
          <w:rFonts w:ascii="Courier New" w:hAnsi="Courier New" w:cs="Courier New"/>
          <w:color w:val="000000"/>
          <w:sz w:val="20"/>
          <w:szCs w:val="20"/>
          <w:lang w:val="en-US"/>
        </w:rPr>
        <w:t xml:space="preserve"> XMLFault</w:t>
      </w:r>
      <w:r w:rsidRPr="00136280">
        <w:rPr>
          <w:rFonts w:ascii="Courier New" w:hAnsi="Courier New" w:cs="Courier New"/>
          <w:b/>
          <w:bCs/>
          <w:color w:val="000080"/>
          <w:sz w:val="20"/>
          <w:szCs w:val="20"/>
          <w:lang w:val="en-US"/>
        </w:rPr>
        <w:t>(</w:t>
      </w:r>
      <w:r w:rsidRPr="00136280">
        <w:rPr>
          <w:rFonts w:ascii="Courier New" w:hAnsi="Courier New" w:cs="Courier New"/>
          <w:color w:val="808080"/>
          <w:sz w:val="20"/>
          <w:szCs w:val="20"/>
          <w:lang w:val="en-US"/>
        </w:rPr>
        <w:t>"Missing framework header"</w:t>
      </w:r>
      <w:r w:rsidRPr="00136280">
        <w:rPr>
          <w:rFonts w:ascii="Courier New" w:hAnsi="Courier New" w:cs="Courier New"/>
          <w:b/>
          <w:bCs/>
          <w:color w:val="000080"/>
          <w:sz w:val="20"/>
          <w:szCs w:val="20"/>
          <w:lang w:val="en-US"/>
        </w:rPr>
        <w:t>);</w:t>
      </w:r>
    </w:p>
    <w:p w14:paraId="5DABC80B"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22262C7C"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2D854666"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p>
    <w:p w14:paraId="6CEA771E"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@Override</w:t>
      </w:r>
    </w:p>
    <w:p w14:paraId="79E89F59"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public</w:t>
      </w:r>
      <w:r w:rsidRPr="00136280">
        <w:rPr>
          <w:rFonts w:ascii="Courier New" w:hAnsi="Courier New" w:cs="Courier New"/>
          <w:color w:val="000000"/>
          <w:sz w:val="20"/>
          <w:szCs w:val="20"/>
          <w:lang w:val="en-US"/>
        </w:rPr>
        <w:t xml:space="preserve"> Set</w:t>
      </w:r>
      <w:r w:rsidRPr="00136280">
        <w:rPr>
          <w:rFonts w:ascii="Courier New" w:hAnsi="Courier New" w:cs="Courier New"/>
          <w:b/>
          <w:bCs/>
          <w:color w:val="000080"/>
          <w:sz w:val="20"/>
          <w:szCs w:val="20"/>
          <w:lang w:val="en-US"/>
        </w:rPr>
        <w:t>&lt;</w:t>
      </w:r>
      <w:r w:rsidRPr="00136280">
        <w:rPr>
          <w:rFonts w:ascii="Courier New" w:hAnsi="Courier New" w:cs="Courier New"/>
          <w:color w:val="000000"/>
          <w:sz w:val="20"/>
          <w:szCs w:val="20"/>
          <w:lang w:val="en-US"/>
        </w:rPr>
        <w:t>QName</w:t>
      </w:r>
      <w:r w:rsidRPr="00136280">
        <w:rPr>
          <w:rFonts w:ascii="Courier New" w:hAnsi="Courier New" w:cs="Courier New"/>
          <w:b/>
          <w:bCs/>
          <w:color w:val="000080"/>
          <w:sz w:val="20"/>
          <w:szCs w:val="20"/>
          <w:lang w:val="en-US"/>
        </w:rPr>
        <w:t>&gt;</w:t>
      </w:r>
      <w:r w:rsidRPr="00136280">
        <w:rPr>
          <w:rFonts w:ascii="Courier New" w:hAnsi="Courier New" w:cs="Courier New"/>
          <w:color w:val="000000"/>
          <w:sz w:val="20"/>
          <w:szCs w:val="20"/>
          <w:lang w:val="en-US"/>
        </w:rPr>
        <w:t xml:space="preserve"> getUnderstoodHeaders</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6C36176F"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Set</w:t>
      </w:r>
      <w:r w:rsidRPr="00136280">
        <w:rPr>
          <w:rFonts w:ascii="Courier New" w:hAnsi="Courier New" w:cs="Courier New"/>
          <w:b/>
          <w:bCs/>
          <w:color w:val="000080"/>
          <w:sz w:val="20"/>
          <w:szCs w:val="20"/>
          <w:lang w:val="en-US"/>
        </w:rPr>
        <w:t>&lt;</w:t>
      </w:r>
      <w:r w:rsidRPr="00136280">
        <w:rPr>
          <w:rFonts w:ascii="Courier New" w:hAnsi="Courier New" w:cs="Courier New"/>
          <w:color w:val="000000"/>
          <w:sz w:val="20"/>
          <w:szCs w:val="20"/>
          <w:lang w:val="en-US"/>
        </w:rPr>
        <w:t>QName</w:t>
      </w:r>
      <w:r w:rsidRPr="00136280">
        <w:rPr>
          <w:rFonts w:ascii="Courier New" w:hAnsi="Courier New" w:cs="Courier New"/>
          <w:b/>
          <w:bCs/>
          <w:color w:val="000080"/>
          <w:sz w:val="20"/>
          <w:szCs w:val="20"/>
          <w:lang w:val="en-US"/>
        </w:rPr>
        <w:t>&gt;</w:t>
      </w:r>
      <w:r w:rsidRPr="00136280">
        <w:rPr>
          <w:rFonts w:ascii="Courier New" w:hAnsi="Courier New" w:cs="Courier New"/>
          <w:color w:val="000000"/>
          <w:sz w:val="20"/>
          <w:szCs w:val="20"/>
          <w:lang w:val="en-US"/>
        </w:rPr>
        <w:t xml:space="preserve"> set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new</w:t>
      </w:r>
      <w:r w:rsidRPr="00136280">
        <w:rPr>
          <w:rFonts w:ascii="Courier New" w:hAnsi="Courier New" w:cs="Courier New"/>
          <w:color w:val="000000"/>
          <w:sz w:val="20"/>
          <w:szCs w:val="20"/>
          <w:lang w:val="en-US"/>
        </w:rPr>
        <w:t xml:space="preserve"> HashSet</w:t>
      </w:r>
      <w:r w:rsidRPr="00136280">
        <w:rPr>
          <w:rFonts w:ascii="Courier New" w:hAnsi="Courier New" w:cs="Courier New"/>
          <w:b/>
          <w:bCs/>
          <w:color w:val="000080"/>
          <w:sz w:val="20"/>
          <w:szCs w:val="20"/>
          <w:lang w:val="en-US"/>
        </w:rPr>
        <w:t>&lt;&gt;();</w:t>
      </w:r>
    </w:p>
    <w:p w14:paraId="722DF222"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p>
    <w:p w14:paraId="67AF0972"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set</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add</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frameworkQName</w:t>
      </w:r>
      <w:r w:rsidRPr="00136280">
        <w:rPr>
          <w:rFonts w:ascii="Courier New" w:hAnsi="Courier New" w:cs="Courier New"/>
          <w:b/>
          <w:bCs/>
          <w:color w:val="000080"/>
          <w:sz w:val="20"/>
          <w:szCs w:val="20"/>
          <w:lang w:val="en-US"/>
        </w:rPr>
        <w:t>);</w:t>
      </w:r>
    </w:p>
    <w:p w14:paraId="410A476F"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p>
    <w:p w14:paraId="4263522E"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return</w:t>
      </w:r>
      <w:r w:rsidRPr="00136280">
        <w:rPr>
          <w:rFonts w:ascii="Courier New" w:hAnsi="Courier New" w:cs="Courier New"/>
          <w:color w:val="000000"/>
          <w:sz w:val="20"/>
          <w:szCs w:val="20"/>
          <w:lang w:val="en-US"/>
        </w:rPr>
        <w:t xml:space="preserve"> set</w:t>
      </w:r>
      <w:r w:rsidRPr="00136280">
        <w:rPr>
          <w:rFonts w:ascii="Courier New" w:hAnsi="Courier New" w:cs="Courier New"/>
          <w:b/>
          <w:bCs/>
          <w:color w:val="000080"/>
          <w:sz w:val="20"/>
          <w:szCs w:val="20"/>
          <w:lang w:val="en-US"/>
        </w:rPr>
        <w:t>;</w:t>
      </w:r>
    </w:p>
    <w:p w14:paraId="775474EA" w14:textId="77777777" w:rsidR="00136280" w:rsidRPr="002E123D"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2E123D">
        <w:rPr>
          <w:rFonts w:ascii="Courier New" w:hAnsi="Courier New" w:cs="Courier New"/>
          <w:b/>
          <w:bCs/>
          <w:color w:val="000080"/>
          <w:sz w:val="20"/>
          <w:szCs w:val="20"/>
          <w:lang w:val="en-US"/>
        </w:rPr>
        <w:t>}</w:t>
      </w:r>
    </w:p>
    <w:p w14:paraId="51CC0494" w14:textId="77420587" w:rsidR="00CD4E2D" w:rsidRPr="002E123D" w:rsidRDefault="00136280" w:rsidP="00136280">
      <w:pPr>
        <w:pBdr>
          <w:left w:val="single" w:sz="12" w:space="4" w:color="7030A0"/>
        </w:pBdr>
        <w:shd w:val="clear" w:color="auto" w:fill="FFFFFF"/>
        <w:spacing w:after="0"/>
        <w:rPr>
          <w:rFonts w:ascii="Times New Roman" w:hAnsi="Times New Roman"/>
          <w:lang w:val="en-US"/>
        </w:rPr>
      </w:pPr>
      <w:r w:rsidRPr="002E123D">
        <w:rPr>
          <w:rFonts w:ascii="Courier New" w:hAnsi="Courier New" w:cs="Courier New"/>
          <w:b/>
          <w:bCs/>
          <w:color w:val="000080"/>
          <w:sz w:val="20"/>
          <w:szCs w:val="20"/>
          <w:lang w:val="en-US"/>
        </w:rPr>
        <w:t>}</w:t>
      </w:r>
    </w:p>
    <w:p w14:paraId="3770BED0" w14:textId="34CC746D" w:rsidR="00CD4E2D" w:rsidRDefault="00CD4E2D" w:rsidP="001858AD">
      <w:pPr>
        <w:rPr>
          <w:lang w:val="en-GB"/>
        </w:rPr>
      </w:pPr>
    </w:p>
    <w:p w14:paraId="229B4294" w14:textId="1A55C06C" w:rsidR="00136280" w:rsidRDefault="00136280" w:rsidP="001858AD">
      <w:pPr>
        <w:rPr>
          <w:lang w:val="en-GB"/>
        </w:rPr>
      </w:pPr>
      <w:r>
        <w:rPr>
          <w:lang w:val="en-GB"/>
        </w:rPr>
        <w:t>The interceptor must be added in the cxf-servlet.xml configuration file, so CXF knows to use it. This is done by adding the interceptor as a configured bean, and then adding it to the bus element as shown below</w:t>
      </w:r>
    </w:p>
    <w:p w14:paraId="50919529" w14:textId="0A52F71C" w:rsidR="00136280" w:rsidRDefault="00136280" w:rsidP="001858AD">
      <w:pPr>
        <w:rPr>
          <w:lang w:val="en-GB"/>
        </w:rPr>
      </w:pPr>
    </w:p>
    <w:p w14:paraId="35E1BAEB" w14:textId="39757ACA"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&lt;cxf:bus&gt;</w:t>
      </w:r>
    </w:p>
    <w:p w14:paraId="2FCC90EE" w14:textId="43D37336"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&lt;cxf:inInterceptors&gt;</w:t>
      </w:r>
    </w:p>
    <w:p w14:paraId="55E0BFD8" w14:textId="714334C0"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&lt;ref</w:t>
      </w:r>
      <w:r w:rsidRPr="00136280">
        <w:rPr>
          <w:rFonts w:ascii="Courier New" w:hAnsi="Courier New" w:cs="Courier New"/>
          <w:color w:val="000000"/>
          <w:sz w:val="20"/>
          <w:szCs w:val="20"/>
          <w:lang w:val="en-US"/>
        </w:rPr>
        <w:t xml:space="preserve"> </w:t>
      </w:r>
      <w:r w:rsidRPr="00136280">
        <w:rPr>
          <w:rFonts w:ascii="Courier New" w:hAnsi="Courier New" w:cs="Courier New"/>
          <w:color w:val="FF0000"/>
          <w:sz w:val="20"/>
          <w:szCs w:val="20"/>
          <w:lang w:val="en-US"/>
        </w:rPr>
        <w:t>bean</w:t>
      </w:r>
      <w:r w:rsidRPr="00136280">
        <w:rPr>
          <w:rFonts w:ascii="Courier New" w:hAnsi="Courier New" w:cs="Courier New"/>
          <w:color w:val="000000"/>
          <w:sz w:val="20"/>
          <w:szCs w:val="20"/>
          <w:lang w:val="en-US"/>
        </w:rPr>
        <w:t>=</w:t>
      </w:r>
      <w:r w:rsidR="00543AAD">
        <w:rPr>
          <w:rFonts w:ascii="Courier New" w:hAnsi="Courier New" w:cs="Courier New"/>
          <w:b/>
          <w:bCs/>
          <w:color w:val="8000FF"/>
          <w:sz w:val="20"/>
          <w:szCs w:val="20"/>
          <w:lang w:val="en-US"/>
        </w:rPr>
        <w:t>"UnderstandFrameworkHeader</w:t>
      </w:r>
      <w:r w:rsidRPr="00136280">
        <w:rPr>
          <w:rFonts w:ascii="Courier New" w:hAnsi="Courier New" w:cs="Courier New"/>
          <w:b/>
          <w:bCs/>
          <w:color w:val="8000FF"/>
          <w:sz w:val="20"/>
          <w:szCs w:val="20"/>
          <w:lang w:val="en-US"/>
        </w:rPr>
        <w:t>Interceptor"</w:t>
      </w:r>
      <w:r w:rsidRPr="00136280">
        <w:rPr>
          <w:rFonts w:ascii="Courier New" w:hAnsi="Courier New" w:cs="Courier New"/>
          <w:color w:val="000000"/>
          <w:sz w:val="20"/>
          <w:szCs w:val="20"/>
          <w:lang w:val="en-US"/>
        </w:rPr>
        <w:t xml:space="preserve"> </w:t>
      </w:r>
      <w:r w:rsidRPr="00136280">
        <w:rPr>
          <w:rFonts w:ascii="Courier New" w:hAnsi="Courier New" w:cs="Courier New"/>
          <w:color w:val="0000FF"/>
          <w:sz w:val="20"/>
          <w:szCs w:val="20"/>
          <w:lang w:val="en-US"/>
        </w:rPr>
        <w:t>/&gt;</w:t>
      </w:r>
    </w:p>
    <w:p w14:paraId="2A2CA2F4" w14:textId="1278A99C"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&lt;/cxf:inInterceptors&gt;</w:t>
      </w:r>
    </w:p>
    <w:p w14:paraId="0D742A2F" w14:textId="20637C4F"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&lt;/cxf:bus&gt;</w:t>
      </w:r>
    </w:p>
    <w:p w14:paraId="3C8301C0" w14:textId="77777777"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p>
    <w:p w14:paraId="3D4BF538" w14:textId="7A7AEE9D" w:rsidR="00543AAD" w:rsidRDefault="00136280" w:rsidP="00136280">
      <w:pPr>
        <w:pBdr>
          <w:left w:val="single" w:sz="12" w:space="4" w:color="7030A0"/>
        </w:pBdr>
        <w:shd w:val="clear" w:color="auto" w:fill="FFFFFF"/>
        <w:spacing w:after="0"/>
        <w:rPr>
          <w:rFonts w:ascii="Courier New" w:hAnsi="Courier New" w:cs="Courier New"/>
          <w:b/>
          <w:bCs/>
          <w:color w:val="8000FF"/>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&lt;bean</w:t>
      </w:r>
      <w:r w:rsidRPr="00136280">
        <w:rPr>
          <w:rFonts w:ascii="Courier New" w:hAnsi="Courier New" w:cs="Courier New"/>
          <w:color w:val="000000"/>
          <w:sz w:val="20"/>
          <w:szCs w:val="20"/>
          <w:lang w:val="en-US"/>
        </w:rPr>
        <w:t xml:space="preserve"> </w:t>
      </w:r>
      <w:r w:rsidRPr="00136280">
        <w:rPr>
          <w:rFonts w:ascii="Courier New" w:hAnsi="Courier New" w:cs="Courier New"/>
          <w:color w:val="FF0000"/>
          <w:sz w:val="20"/>
          <w:szCs w:val="20"/>
          <w:lang w:val="en-US"/>
        </w:rPr>
        <w:t>id</w:t>
      </w:r>
      <w:r w:rsidRPr="00136280">
        <w:rPr>
          <w:rFonts w:ascii="Courier New" w:hAnsi="Courier New" w:cs="Courier New"/>
          <w:color w:val="000000"/>
          <w:sz w:val="20"/>
          <w:szCs w:val="20"/>
          <w:lang w:val="en-US"/>
        </w:rPr>
        <w:t>=</w:t>
      </w:r>
      <w:r w:rsidR="00543AAD">
        <w:rPr>
          <w:rFonts w:ascii="Courier New" w:hAnsi="Courier New" w:cs="Courier New"/>
          <w:b/>
          <w:bCs/>
          <w:color w:val="8000FF"/>
          <w:sz w:val="20"/>
          <w:szCs w:val="20"/>
          <w:lang w:val="en-US"/>
        </w:rPr>
        <w:t>"UnderstandFrameworkHeader</w:t>
      </w:r>
      <w:r w:rsidRPr="00136280">
        <w:rPr>
          <w:rFonts w:ascii="Courier New" w:hAnsi="Courier New" w:cs="Courier New"/>
          <w:b/>
          <w:bCs/>
          <w:color w:val="8000FF"/>
          <w:sz w:val="20"/>
          <w:szCs w:val="20"/>
          <w:lang w:val="en-US"/>
        </w:rPr>
        <w:t>Interceptor"</w:t>
      </w:r>
    </w:p>
    <w:p w14:paraId="08E6F0D4" w14:textId="4FD59214" w:rsidR="00136280" w:rsidRPr="00136280" w:rsidRDefault="00543AAD" w:rsidP="00136280">
      <w:pPr>
        <w:pBdr>
          <w:left w:val="single" w:sz="12" w:space="4" w:color="7030A0"/>
        </w:pBdr>
        <w:shd w:val="clear" w:color="auto" w:fill="FFFFFF"/>
        <w:spacing w:after="0"/>
        <w:rPr>
          <w:rFonts w:ascii="Courier New" w:hAnsi="Courier New" w:cs="Courier New"/>
          <w:b/>
          <w:bCs/>
          <w:color w:val="000000"/>
          <w:sz w:val="20"/>
          <w:szCs w:val="20"/>
          <w:lang w:val="en-US"/>
        </w:rPr>
      </w:pPr>
      <w:r>
        <w:rPr>
          <w:rFonts w:ascii="Courier New" w:hAnsi="Courier New" w:cs="Courier New"/>
          <w:b/>
          <w:bCs/>
          <w:color w:val="8000FF"/>
          <w:sz w:val="20"/>
          <w:szCs w:val="20"/>
          <w:lang w:val="en-US"/>
        </w:rPr>
        <w:t xml:space="preserve">  </w:t>
      </w:r>
      <w:r w:rsidR="00136280" w:rsidRPr="00136280">
        <w:rPr>
          <w:rFonts w:ascii="Courier New" w:hAnsi="Courier New" w:cs="Courier New"/>
          <w:color w:val="000000"/>
          <w:sz w:val="20"/>
          <w:szCs w:val="20"/>
          <w:lang w:val="en-US"/>
        </w:rPr>
        <w:t xml:space="preserve"> </w:t>
      </w:r>
      <w:r w:rsidR="00136280" w:rsidRPr="00136280">
        <w:rPr>
          <w:rFonts w:ascii="Courier New" w:hAnsi="Courier New" w:cs="Courier New"/>
          <w:color w:val="FF0000"/>
          <w:sz w:val="20"/>
          <w:szCs w:val="20"/>
          <w:lang w:val="en-US"/>
        </w:rPr>
        <w:t>class</w:t>
      </w:r>
      <w:r w:rsidR="00136280" w:rsidRPr="00136280">
        <w:rPr>
          <w:rFonts w:ascii="Courier New" w:hAnsi="Courier New" w:cs="Courier New"/>
          <w:color w:val="000000"/>
          <w:sz w:val="20"/>
          <w:szCs w:val="20"/>
          <w:lang w:val="en-US"/>
        </w:rPr>
        <w:t>=</w:t>
      </w:r>
      <w:r>
        <w:rPr>
          <w:rFonts w:ascii="Courier New" w:hAnsi="Courier New" w:cs="Courier New"/>
          <w:b/>
          <w:bCs/>
          <w:color w:val="8000FF"/>
          <w:sz w:val="20"/>
          <w:szCs w:val="20"/>
          <w:lang w:val="en-US"/>
        </w:rPr>
        <w:t>"service.interceptor.UnderstandFrameworkHeader</w:t>
      </w:r>
      <w:r w:rsidR="00136280" w:rsidRPr="00136280">
        <w:rPr>
          <w:rFonts w:ascii="Courier New" w:hAnsi="Courier New" w:cs="Courier New"/>
          <w:b/>
          <w:bCs/>
          <w:color w:val="8000FF"/>
          <w:sz w:val="20"/>
          <w:szCs w:val="20"/>
          <w:lang w:val="en-US"/>
        </w:rPr>
        <w:t>Interceptor"</w:t>
      </w:r>
      <w:r w:rsidR="00136280" w:rsidRPr="00136280">
        <w:rPr>
          <w:rFonts w:ascii="Courier New" w:hAnsi="Courier New" w:cs="Courier New"/>
          <w:color w:val="000000"/>
          <w:sz w:val="20"/>
          <w:szCs w:val="20"/>
          <w:lang w:val="en-US"/>
        </w:rPr>
        <w:t xml:space="preserve"> </w:t>
      </w:r>
      <w:r w:rsidR="00136280" w:rsidRPr="00136280">
        <w:rPr>
          <w:rFonts w:ascii="Courier New" w:hAnsi="Courier New" w:cs="Courier New"/>
          <w:color w:val="0000FF"/>
          <w:sz w:val="20"/>
          <w:szCs w:val="20"/>
          <w:lang w:val="en-US"/>
        </w:rPr>
        <w:t>/&gt;</w:t>
      </w:r>
    </w:p>
    <w:p w14:paraId="2BDE99D5" w14:textId="77777777" w:rsidR="00136280" w:rsidRPr="00136280" w:rsidRDefault="00136280" w:rsidP="001858AD">
      <w:pPr>
        <w:rPr>
          <w:lang w:val="en-US"/>
        </w:rPr>
      </w:pPr>
    </w:p>
    <w:p w14:paraId="2D504178" w14:textId="245A46EA" w:rsidR="00CD4E2D" w:rsidRDefault="00136280" w:rsidP="00136280">
      <w:pPr>
        <w:rPr>
          <w:lang w:val="en-GB"/>
        </w:rPr>
      </w:pPr>
      <w:r>
        <w:rPr>
          <w:lang w:val="en-GB"/>
        </w:rPr>
        <w:t>If the WSP must respond with custom headers, then a similar interceptor must be implemented and configured in cxf-servlet.xml.</w:t>
      </w:r>
    </w:p>
    <w:p w14:paraId="03AB9377" w14:textId="5D95AEC2" w:rsidR="00136280" w:rsidRDefault="00136280" w:rsidP="00136280">
      <w:pPr>
        <w:rPr>
          <w:lang w:val="en-GB"/>
        </w:rPr>
      </w:pPr>
      <w:r>
        <w:rPr>
          <w:lang w:val="en-GB"/>
        </w:rPr>
        <w:t>First generate a JAXB representation of the header, using the @Xml annotations in the Java language. This class can then be used to serialize and deserialize the XML headers.</w:t>
      </w:r>
    </w:p>
    <w:p w14:paraId="6701343E" w14:textId="76102BD3" w:rsidR="00136280" w:rsidRDefault="00136280" w:rsidP="001858AD">
      <w:pPr>
        <w:rPr>
          <w:lang w:val="en-GB"/>
        </w:rPr>
      </w:pPr>
      <w:r>
        <w:rPr>
          <w:lang w:val="en-GB"/>
        </w:rPr>
        <w:t>An example of such a header representation is shown below – in this case the Framework Header required by the Liberty Basic SOAP Binding profile.</w:t>
      </w:r>
    </w:p>
    <w:p w14:paraId="485457DA" w14:textId="77777777" w:rsidR="00136280" w:rsidRDefault="00136280" w:rsidP="001858AD">
      <w:pPr>
        <w:rPr>
          <w:lang w:val="en-GB"/>
        </w:rPr>
      </w:pPr>
    </w:p>
    <w:p w14:paraId="44C5EA82"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@XmlAccessorType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XmlAccessType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FIELD</w:t>
      </w:r>
      <w:r w:rsidRPr="00AE5D72">
        <w:rPr>
          <w:rFonts w:ascii="Courier New" w:hAnsi="Courier New" w:cs="Courier New"/>
          <w:b/>
          <w:bCs/>
          <w:color w:val="000080"/>
          <w:sz w:val="20"/>
          <w:szCs w:val="20"/>
          <w:lang w:val="en-GB"/>
        </w:rPr>
        <w:t>)</w:t>
      </w:r>
    </w:p>
    <w:p w14:paraId="77C253FE" w14:textId="77777777" w:rsidR="00136280" w:rsidRPr="00AE5D72" w:rsidRDefault="00136280" w:rsidP="00136280">
      <w:pPr>
        <w:pBdr>
          <w:left w:val="single" w:sz="12" w:space="4" w:color="7030A0"/>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SbfFrameworkHeader </w:t>
      </w:r>
      <w:r w:rsidRPr="00AE5D72">
        <w:rPr>
          <w:rFonts w:ascii="Courier New" w:hAnsi="Courier New" w:cs="Courier New"/>
          <w:b/>
          <w:bCs/>
          <w:color w:val="000080"/>
          <w:sz w:val="20"/>
          <w:szCs w:val="20"/>
          <w:lang w:val="en-GB"/>
        </w:rPr>
        <w:t>{</w:t>
      </w:r>
    </w:p>
    <w:p w14:paraId="751D1E26"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p>
    <w:p w14:paraId="791A80C7"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@XmlAttribute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name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"version"</w:t>
      </w:r>
      <w:r w:rsidRPr="00AE5D72">
        <w:rPr>
          <w:rFonts w:ascii="Courier New" w:hAnsi="Courier New" w:cs="Courier New"/>
          <w:b/>
          <w:bCs/>
          <w:color w:val="000080"/>
          <w:sz w:val="20"/>
          <w:szCs w:val="20"/>
          <w:lang w:val="en-GB"/>
        </w:rPr>
        <w:t>)</w:t>
      </w:r>
    </w:p>
    <w:p w14:paraId="08CB3E91"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final</w:t>
      </w:r>
      <w:r w:rsidRPr="00AE5D72">
        <w:rPr>
          <w:rFonts w:ascii="Courier New" w:hAnsi="Courier New" w:cs="Courier New"/>
          <w:color w:val="000000"/>
          <w:sz w:val="20"/>
          <w:szCs w:val="20"/>
          <w:lang w:val="en-GB"/>
        </w:rPr>
        <w:t xml:space="preserve"> String version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"2.0"</w:t>
      </w:r>
      <w:r w:rsidRPr="00AE5D72">
        <w:rPr>
          <w:rFonts w:ascii="Courier New" w:hAnsi="Courier New" w:cs="Courier New"/>
          <w:b/>
          <w:bCs/>
          <w:color w:val="000080"/>
          <w:sz w:val="20"/>
          <w:szCs w:val="20"/>
          <w:lang w:val="en-GB"/>
        </w:rPr>
        <w:t>;</w:t>
      </w:r>
    </w:p>
    <w:p w14:paraId="782C0648"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4BF9EE8B"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@XmlAttribute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name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"profile"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namespace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"urn:liberty:sb:profile"</w:t>
      </w:r>
      <w:r w:rsidRPr="00AE5D72">
        <w:rPr>
          <w:rFonts w:ascii="Courier New" w:hAnsi="Courier New" w:cs="Courier New"/>
          <w:b/>
          <w:bCs/>
          <w:color w:val="000080"/>
          <w:sz w:val="20"/>
          <w:szCs w:val="20"/>
          <w:lang w:val="en-GB"/>
        </w:rPr>
        <w:t>)</w:t>
      </w:r>
    </w:p>
    <w:p w14:paraId="4E412409"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final</w:t>
      </w:r>
      <w:r w:rsidRPr="00AE5D72">
        <w:rPr>
          <w:rFonts w:ascii="Courier New" w:hAnsi="Courier New" w:cs="Courier New"/>
          <w:color w:val="000000"/>
          <w:sz w:val="20"/>
          <w:szCs w:val="20"/>
          <w:lang w:val="en-GB"/>
        </w:rPr>
        <w:t xml:space="preserve"> String profile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"urn:liberty:sb:profile:basic"</w:t>
      </w:r>
      <w:r w:rsidRPr="00AE5D72">
        <w:rPr>
          <w:rFonts w:ascii="Courier New" w:hAnsi="Courier New" w:cs="Courier New"/>
          <w:b/>
          <w:bCs/>
          <w:color w:val="000080"/>
          <w:sz w:val="20"/>
          <w:szCs w:val="20"/>
          <w:lang w:val="en-GB"/>
        </w:rPr>
        <w:t>;</w:t>
      </w:r>
    </w:p>
    <w:p w14:paraId="3410496F"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6FDDEAD5"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String getVersion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F86E078"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return</w:t>
      </w:r>
      <w:r w:rsidRPr="00AE5D72">
        <w:rPr>
          <w:rFonts w:ascii="Courier New" w:hAnsi="Courier New" w:cs="Courier New"/>
          <w:color w:val="000000"/>
          <w:sz w:val="20"/>
          <w:szCs w:val="20"/>
          <w:lang w:val="en-GB"/>
        </w:rPr>
        <w:t xml:space="preserve"> version</w:t>
      </w:r>
      <w:r w:rsidRPr="00AE5D72">
        <w:rPr>
          <w:rFonts w:ascii="Courier New" w:hAnsi="Courier New" w:cs="Courier New"/>
          <w:b/>
          <w:bCs/>
          <w:color w:val="000080"/>
          <w:sz w:val="20"/>
          <w:szCs w:val="20"/>
          <w:lang w:val="en-GB"/>
        </w:rPr>
        <w:t>;</w:t>
      </w:r>
    </w:p>
    <w:p w14:paraId="645E356E"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D34B500"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lastRenderedPageBreak/>
        <w:t xml:space="preserve">    </w:t>
      </w:r>
    </w:p>
    <w:p w14:paraId="3A107407"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String getProfile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43FFEC5"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return</w:t>
      </w:r>
      <w:r w:rsidRPr="00AE5D72">
        <w:rPr>
          <w:rFonts w:ascii="Courier New" w:hAnsi="Courier New" w:cs="Courier New"/>
          <w:color w:val="000000"/>
          <w:sz w:val="20"/>
          <w:szCs w:val="20"/>
          <w:lang w:val="en-GB"/>
        </w:rPr>
        <w:t xml:space="preserve"> profile</w:t>
      </w:r>
      <w:r w:rsidRPr="00AE5D72">
        <w:rPr>
          <w:rFonts w:ascii="Courier New" w:hAnsi="Courier New" w:cs="Courier New"/>
          <w:b/>
          <w:bCs/>
          <w:color w:val="000080"/>
          <w:sz w:val="20"/>
          <w:szCs w:val="20"/>
          <w:lang w:val="en-GB"/>
        </w:rPr>
        <w:t>;</w:t>
      </w:r>
    </w:p>
    <w:p w14:paraId="461D9752"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BC58E7D" w14:textId="7842F0C3" w:rsidR="00136280" w:rsidRDefault="00136280" w:rsidP="00136280">
      <w:pPr>
        <w:pBdr>
          <w:left w:val="single" w:sz="12" w:space="4" w:color="7030A0"/>
        </w:pBdr>
        <w:rPr>
          <w:lang w:val="en-GB"/>
        </w:rPr>
      </w:pPr>
      <w:r w:rsidRPr="00AE5D72">
        <w:rPr>
          <w:rFonts w:ascii="Courier New" w:hAnsi="Courier New" w:cs="Courier New"/>
          <w:b/>
          <w:bCs/>
          <w:color w:val="000080"/>
          <w:sz w:val="20"/>
          <w:szCs w:val="20"/>
          <w:lang w:val="en-GB"/>
        </w:rPr>
        <w:t>}</w:t>
      </w:r>
    </w:p>
    <w:p w14:paraId="5872D9D0" w14:textId="71F225FC" w:rsidR="00136280" w:rsidRDefault="00136280" w:rsidP="001858AD">
      <w:pPr>
        <w:rPr>
          <w:lang w:val="en-GB"/>
        </w:rPr>
      </w:pPr>
    </w:p>
    <w:p w14:paraId="71A818F3" w14:textId="6AE62B93" w:rsidR="00136280" w:rsidRDefault="00136280" w:rsidP="001858AD">
      <w:pPr>
        <w:rPr>
          <w:lang w:val="en-GB"/>
        </w:rPr>
      </w:pPr>
      <w:r>
        <w:rPr>
          <w:lang w:val="en-GB"/>
        </w:rPr>
        <w:t>An interceptor that deals with this specific header should then be implemented, where the handleMessage() method generates the required header and adds it to the output</w:t>
      </w:r>
    </w:p>
    <w:p w14:paraId="20C4A478" w14:textId="77777777" w:rsidR="00136280" w:rsidRPr="00AE5D72" w:rsidRDefault="00136280" w:rsidP="001858AD">
      <w:pPr>
        <w:rPr>
          <w:lang w:val="en-GB"/>
        </w:rPr>
      </w:pPr>
    </w:p>
    <w:p w14:paraId="770950A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FrameworkHeaderInterceptor </w:t>
      </w:r>
      <w:r w:rsidRPr="00AE5D72">
        <w:rPr>
          <w:rFonts w:ascii="Courier New" w:hAnsi="Courier New" w:cs="Courier New"/>
          <w:b/>
          <w:bCs/>
          <w:color w:val="0000FF"/>
          <w:sz w:val="20"/>
          <w:szCs w:val="20"/>
          <w:lang w:val="en-GB"/>
        </w:rPr>
        <w:t>extends</w:t>
      </w:r>
      <w:r w:rsidRPr="00AE5D72">
        <w:rPr>
          <w:rFonts w:ascii="Courier New" w:hAnsi="Courier New" w:cs="Courier New"/>
          <w:color w:val="000000"/>
          <w:sz w:val="20"/>
          <w:szCs w:val="20"/>
          <w:lang w:val="en-GB"/>
        </w:rPr>
        <w:t xml:space="preserve"> AbstractSoapInterceptor </w:t>
      </w:r>
      <w:r w:rsidRPr="00AE5D72">
        <w:rPr>
          <w:rFonts w:ascii="Courier New" w:hAnsi="Courier New" w:cs="Courier New"/>
          <w:b/>
          <w:bCs/>
          <w:color w:val="000080"/>
          <w:sz w:val="20"/>
          <w:szCs w:val="20"/>
          <w:lang w:val="en-GB"/>
        </w:rPr>
        <w:t>{</w:t>
      </w:r>
    </w:p>
    <w:p w14:paraId="3B68C681"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FrameworkHeaderInterceptor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D940B9E"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super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Phase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PRE_PROTOCOL</w:t>
      </w:r>
      <w:r w:rsidRPr="00AE5D72">
        <w:rPr>
          <w:rFonts w:ascii="Courier New" w:hAnsi="Courier New" w:cs="Courier New"/>
          <w:b/>
          <w:bCs/>
          <w:color w:val="000080"/>
          <w:sz w:val="20"/>
          <w:szCs w:val="20"/>
          <w:lang w:val="en-GB"/>
        </w:rPr>
        <w:t>);</w:t>
      </w:r>
    </w:p>
    <w:p w14:paraId="738E948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FE5AB22"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68E2FCF5"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670F3963"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handleMessage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SoapMessage message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Fault </w:t>
      </w:r>
      <w:r w:rsidRPr="00AE5D72">
        <w:rPr>
          <w:rFonts w:ascii="Courier New" w:hAnsi="Courier New" w:cs="Courier New"/>
          <w:b/>
          <w:bCs/>
          <w:color w:val="000080"/>
          <w:sz w:val="20"/>
          <w:szCs w:val="20"/>
          <w:lang w:val="en-GB"/>
        </w:rPr>
        <w:t>{</w:t>
      </w:r>
    </w:p>
    <w:p w14:paraId="4E198ADE"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List</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Header</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headers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message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getHeaders</w:t>
      </w:r>
      <w:r w:rsidRPr="00AE5D72">
        <w:rPr>
          <w:rFonts w:ascii="Courier New" w:hAnsi="Courier New" w:cs="Courier New"/>
          <w:b/>
          <w:bCs/>
          <w:color w:val="000080"/>
          <w:sz w:val="20"/>
          <w:szCs w:val="20"/>
          <w:lang w:val="en-GB"/>
        </w:rPr>
        <w:t>();</w:t>
      </w:r>
    </w:p>
    <w:p w14:paraId="44F142CF"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769CE912"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try</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CA64AA0"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Header framework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SoapHeader</w:t>
      </w:r>
      <w:r w:rsidRPr="00AE5D72">
        <w:rPr>
          <w:rFonts w:ascii="Courier New" w:hAnsi="Courier New" w:cs="Courier New"/>
          <w:b/>
          <w:bCs/>
          <w:color w:val="000080"/>
          <w:sz w:val="20"/>
          <w:szCs w:val="20"/>
          <w:lang w:val="en-GB"/>
        </w:rPr>
        <w:t>(</w:t>
      </w:r>
    </w:p>
    <w:p w14:paraId="1289DC55"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QName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"urn:liberty:sb"</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"Framework"</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"sbf"</w:t>
      </w:r>
      <w:r w:rsidRPr="00AE5D72">
        <w:rPr>
          <w:rFonts w:ascii="Courier New" w:hAnsi="Courier New" w:cs="Courier New"/>
          <w:b/>
          <w:bCs/>
          <w:color w:val="000080"/>
          <w:sz w:val="20"/>
          <w:szCs w:val="20"/>
          <w:lang w:val="en-GB"/>
        </w:rPr>
        <w:t>),</w:t>
      </w:r>
    </w:p>
    <w:p w14:paraId="4DD65443"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SbfFrameworkHeader</w:t>
      </w:r>
      <w:r w:rsidRPr="00AE5D72">
        <w:rPr>
          <w:rFonts w:ascii="Courier New" w:hAnsi="Courier New" w:cs="Courier New"/>
          <w:b/>
          <w:bCs/>
          <w:color w:val="000080"/>
          <w:sz w:val="20"/>
          <w:szCs w:val="20"/>
          <w:lang w:val="en-GB"/>
        </w:rPr>
        <w:t>(),</w:t>
      </w:r>
    </w:p>
    <w:p w14:paraId="326B6EB3"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JAXBDataBinding</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SbfFrameworkHeader</w:t>
      </w:r>
      <w:r w:rsidRPr="00AE5D72">
        <w:rPr>
          <w:rFonts w:ascii="Courier New" w:hAnsi="Courier New" w:cs="Courier New"/>
          <w:b/>
          <w:bCs/>
          <w:color w:val="000080"/>
          <w:sz w:val="20"/>
          <w:szCs w:val="20"/>
          <w:lang w:val="en-GB"/>
        </w:rPr>
        <w:t>.</w:t>
      </w:r>
      <w:r w:rsidRPr="00AE5D72">
        <w:rPr>
          <w:rFonts w:ascii="Courier New" w:hAnsi="Courier New" w:cs="Courier New"/>
          <w:color w:val="8000FF"/>
          <w:sz w:val="20"/>
          <w:szCs w:val="20"/>
          <w:lang w:val="en-GB"/>
        </w:rPr>
        <w:t>class</w:t>
      </w:r>
      <w:r w:rsidRPr="00AE5D72">
        <w:rPr>
          <w:rFonts w:ascii="Courier New" w:hAnsi="Courier New" w:cs="Courier New"/>
          <w:b/>
          <w:bCs/>
          <w:color w:val="000080"/>
          <w:sz w:val="20"/>
          <w:szCs w:val="20"/>
          <w:lang w:val="en-GB"/>
        </w:rPr>
        <w:t>));</w:t>
      </w:r>
    </w:p>
    <w:p w14:paraId="5E829321"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52534B7A"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headers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add</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framework</w:t>
      </w:r>
      <w:r w:rsidRPr="00AE5D72">
        <w:rPr>
          <w:rFonts w:ascii="Courier New" w:hAnsi="Courier New" w:cs="Courier New"/>
          <w:b/>
          <w:bCs/>
          <w:color w:val="000080"/>
          <w:sz w:val="20"/>
          <w:szCs w:val="20"/>
          <w:lang w:val="en-GB"/>
        </w:rPr>
        <w:t>);</w:t>
      </w:r>
    </w:p>
    <w:p w14:paraId="60837623"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E580F5B"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catch</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Exception ex</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351EC74"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XMLFault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ex</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getMessage</w:t>
      </w:r>
      <w:r w:rsidRPr="00AE5D72">
        <w:rPr>
          <w:rFonts w:ascii="Courier New" w:hAnsi="Courier New" w:cs="Courier New"/>
          <w:b/>
          <w:bCs/>
          <w:color w:val="000080"/>
          <w:sz w:val="20"/>
          <w:szCs w:val="20"/>
          <w:lang w:val="en-GB"/>
        </w:rPr>
        <w:t>());</w:t>
      </w:r>
    </w:p>
    <w:p w14:paraId="78E8E22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939AF7F"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550E48C4"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message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put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Header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HEADER_LIST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headers</w:t>
      </w:r>
      <w:r w:rsidRPr="00AE5D72">
        <w:rPr>
          <w:rFonts w:ascii="Courier New" w:hAnsi="Courier New" w:cs="Courier New"/>
          <w:b/>
          <w:bCs/>
          <w:color w:val="000080"/>
          <w:sz w:val="20"/>
          <w:szCs w:val="20"/>
          <w:lang w:val="en-GB"/>
        </w:rPr>
        <w:t>);</w:t>
      </w:r>
    </w:p>
    <w:p w14:paraId="200A78C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4CC8EBA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80"/>
          <w:sz w:val="20"/>
          <w:szCs w:val="20"/>
          <w:lang w:val="en-GB"/>
        </w:rPr>
        <w:t>}</w:t>
      </w:r>
    </w:p>
    <w:p w14:paraId="041A2FAC" w14:textId="58C037DF" w:rsidR="009469CA" w:rsidRPr="00AE5D72" w:rsidRDefault="009469CA" w:rsidP="001858AD">
      <w:pPr>
        <w:rPr>
          <w:lang w:val="en-GB"/>
        </w:rPr>
      </w:pPr>
    </w:p>
    <w:p w14:paraId="70B2775E" w14:textId="56652677" w:rsidR="00B2611E" w:rsidRPr="00AE5D72" w:rsidRDefault="00B2611E" w:rsidP="001858AD">
      <w:pPr>
        <w:rPr>
          <w:lang w:val="en-GB"/>
        </w:rPr>
      </w:pPr>
      <w:r w:rsidRPr="00AE5D72">
        <w:rPr>
          <w:lang w:val="en-GB"/>
        </w:rPr>
        <w:t>Finally</w:t>
      </w:r>
      <w:r w:rsidR="00E46294">
        <w:rPr>
          <w:lang w:val="en-GB"/>
        </w:rPr>
        <w:t>,</w:t>
      </w:r>
      <w:r w:rsidRPr="00AE5D72">
        <w:rPr>
          <w:lang w:val="en-GB"/>
        </w:rPr>
        <w:t xml:space="preserve"> we need to configure this interceptor, which is done in the cxf-servlet.xml file</w:t>
      </w:r>
      <w:r w:rsidR="00FB010A" w:rsidRPr="00AE5D72">
        <w:rPr>
          <w:lang w:val="en-GB"/>
        </w:rPr>
        <w:t>. The relevant part of the XML co</w:t>
      </w:r>
      <w:r w:rsidR="00543AAD">
        <w:rPr>
          <w:lang w:val="en-GB"/>
        </w:rPr>
        <w:t>nfiguration file is shown below – note that the header can be configured to be added to both regular responses, as well as fault responses.</w:t>
      </w:r>
    </w:p>
    <w:p w14:paraId="2AF15FF9" w14:textId="77777777" w:rsidR="00547EB6" w:rsidRPr="00AE5D72" w:rsidRDefault="00547EB6" w:rsidP="001858AD">
      <w:pPr>
        <w:rPr>
          <w:lang w:val="en-GB"/>
        </w:rPr>
      </w:pPr>
    </w:p>
    <w:p w14:paraId="09BB9C77"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&lt;cxf:bus&gt;</w:t>
      </w:r>
    </w:p>
    <w:p w14:paraId="7D6E2D5C"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&lt;cxf:outInterceptors&gt;</w:t>
      </w:r>
    </w:p>
    <w:p w14:paraId="06CF221A"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&lt;ref</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bean</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"FrameworkHeaderInterceptor"</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35C06B4" w14:textId="4E5BF08A" w:rsidR="00B2611E" w:rsidRDefault="00B2611E" w:rsidP="00B2611E">
      <w:pPr>
        <w:pBdr>
          <w:left w:val="single" w:sz="12" w:space="4" w:color="8064A2" w:themeColor="accent4"/>
        </w:pBdr>
        <w:shd w:val="clear" w:color="auto" w:fill="FFFFFF"/>
        <w:spacing w:after="0"/>
        <w:rPr>
          <w:rFonts w:ascii="Courier New" w:hAnsi="Courier New" w:cs="Courier New"/>
          <w:color w:val="0000FF"/>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&lt;/cxf:outInterceptors&gt;</w:t>
      </w:r>
    </w:p>
    <w:p w14:paraId="5A333D7D" w14:textId="47C78060" w:rsidR="00E46294" w:rsidRPr="00AE5D72" w:rsidRDefault="00E46294" w:rsidP="00E46294">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&lt;cxf:out</w:t>
      </w:r>
      <w:r>
        <w:rPr>
          <w:rFonts w:ascii="Courier New" w:hAnsi="Courier New" w:cs="Courier New"/>
          <w:color w:val="0000FF"/>
          <w:sz w:val="20"/>
          <w:szCs w:val="20"/>
          <w:lang w:val="en-GB"/>
        </w:rPr>
        <w:t>Fault</w:t>
      </w:r>
      <w:r w:rsidRPr="00AE5D72">
        <w:rPr>
          <w:rFonts w:ascii="Courier New" w:hAnsi="Courier New" w:cs="Courier New"/>
          <w:color w:val="0000FF"/>
          <w:sz w:val="20"/>
          <w:szCs w:val="20"/>
          <w:lang w:val="en-GB"/>
        </w:rPr>
        <w:t>Interceptors&gt;</w:t>
      </w:r>
    </w:p>
    <w:p w14:paraId="7ACAD267" w14:textId="77777777" w:rsidR="00E46294" w:rsidRPr="00AE5D72" w:rsidRDefault="00E46294" w:rsidP="00E46294">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&lt;ref</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bean</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"FrameworkHeaderInterceptor"</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3827C2EA" w14:textId="758BF29F" w:rsidR="00E46294" w:rsidRPr="00AE5D72" w:rsidRDefault="00E46294" w:rsidP="00E46294">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&lt;/cxf:out</w:t>
      </w:r>
      <w:r>
        <w:rPr>
          <w:rFonts w:ascii="Courier New" w:hAnsi="Courier New" w:cs="Courier New"/>
          <w:color w:val="0000FF"/>
          <w:sz w:val="20"/>
          <w:szCs w:val="20"/>
          <w:lang w:val="en-GB"/>
        </w:rPr>
        <w:t>Fault</w:t>
      </w:r>
      <w:r w:rsidRPr="00AE5D72">
        <w:rPr>
          <w:rFonts w:ascii="Courier New" w:hAnsi="Courier New" w:cs="Courier New"/>
          <w:color w:val="0000FF"/>
          <w:sz w:val="20"/>
          <w:szCs w:val="20"/>
          <w:lang w:val="en-GB"/>
        </w:rPr>
        <w:t>Interceptors&gt;</w:t>
      </w:r>
    </w:p>
    <w:p w14:paraId="0C79F745"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&lt;/cxf:bus&gt;</w:t>
      </w:r>
    </w:p>
    <w:p w14:paraId="3E0FB74E"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7680AEC8"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8000FF"/>
          <w:sz w:val="20"/>
          <w:szCs w:val="20"/>
          <w:lang w:val="en-GB"/>
        </w:rPr>
      </w:pPr>
      <w:r w:rsidRPr="00AE5D72">
        <w:rPr>
          <w:rFonts w:ascii="Courier New" w:hAnsi="Courier New" w:cs="Courier New"/>
          <w:color w:val="0000FF"/>
          <w:sz w:val="20"/>
          <w:szCs w:val="20"/>
          <w:lang w:val="en-GB"/>
        </w:rPr>
        <w:t>&lt;bean</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id</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"FrameworkHeaderInterceptor"</w:t>
      </w:r>
    </w:p>
    <w:p w14:paraId="7BF80FBD" w14:textId="29D62BC6" w:rsidR="00B2611E" w:rsidRPr="00AE5D72" w:rsidRDefault="00B2611E" w:rsidP="00B2611E">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8000FF"/>
          <w:sz w:val="20"/>
          <w:szCs w:val="20"/>
          <w:lang w:val="en-GB"/>
        </w:rPr>
        <w:t xml:space="preserve">     </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class</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"service.</w:t>
      </w:r>
      <w:r w:rsidR="000F2802" w:rsidRPr="00AE5D72">
        <w:rPr>
          <w:rFonts w:ascii="Courier New" w:hAnsi="Courier New" w:cs="Courier New"/>
          <w:b/>
          <w:bCs/>
          <w:color w:val="8000FF"/>
          <w:sz w:val="20"/>
          <w:szCs w:val="20"/>
          <w:lang w:val="en-GB"/>
        </w:rPr>
        <w:t>interceptor.</w:t>
      </w:r>
      <w:r w:rsidRPr="00AE5D72">
        <w:rPr>
          <w:rFonts w:ascii="Courier New" w:hAnsi="Courier New" w:cs="Courier New"/>
          <w:b/>
          <w:bCs/>
          <w:color w:val="8000FF"/>
          <w:sz w:val="20"/>
          <w:szCs w:val="20"/>
          <w:lang w:val="en-GB"/>
        </w:rPr>
        <w:t>FrameworkHeaderInterceptor"</w:t>
      </w:r>
      <w:r w:rsidRPr="00AE5D72">
        <w:rPr>
          <w:rFonts w:ascii="Courier New" w:hAnsi="Courier New" w:cs="Courier New"/>
          <w:color w:val="0000FF"/>
          <w:sz w:val="20"/>
          <w:szCs w:val="20"/>
          <w:lang w:val="en-GB"/>
        </w:rPr>
        <w:t>/&gt;</w:t>
      </w:r>
    </w:p>
    <w:p w14:paraId="7C334946" w14:textId="77777777" w:rsidR="00B2611E" w:rsidRPr="00AE5D72" w:rsidRDefault="00B2611E" w:rsidP="001858AD">
      <w:pPr>
        <w:rPr>
          <w:lang w:val="en-GB"/>
        </w:rPr>
      </w:pPr>
    </w:p>
    <w:p w14:paraId="0EEA0789" w14:textId="3956AD69" w:rsidR="001858AD" w:rsidRPr="00AE5D72" w:rsidRDefault="00126EDF" w:rsidP="008649F8">
      <w:pPr>
        <w:pStyle w:val="Heading3"/>
        <w:rPr>
          <w:lang w:val="en-GB"/>
        </w:rPr>
      </w:pPr>
      <w:bookmarkStart w:id="28" w:name="_Toc519590810"/>
      <w:r>
        <w:rPr>
          <w:lang w:val="en-GB"/>
        </w:rPr>
        <w:t>Pulling data from incoming token and storing for later access</w:t>
      </w:r>
      <w:bookmarkEnd w:id="28"/>
    </w:p>
    <w:p w14:paraId="4228E819" w14:textId="1D578082" w:rsidR="00126EDF" w:rsidRDefault="00126EDF" w:rsidP="009F7775">
      <w:pPr>
        <w:rPr>
          <w:lang w:val="en-GB"/>
        </w:rPr>
      </w:pPr>
      <w:r>
        <w:rPr>
          <w:lang w:val="en-GB"/>
        </w:rPr>
        <w:t>When the WSP receives a request from the WSC, CXF will validate the security of incoming request, up to and including the validity of the token.</w:t>
      </w:r>
    </w:p>
    <w:p w14:paraId="40E9BD63" w14:textId="2AF85465" w:rsidR="00126EDF" w:rsidRDefault="00126EDF" w:rsidP="009F7775">
      <w:pPr>
        <w:rPr>
          <w:lang w:val="en-GB"/>
        </w:rPr>
      </w:pPr>
      <w:r>
        <w:rPr>
          <w:lang w:val="en-GB"/>
        </w:rPr>
        <w:lastRenderedPageBreak/>
        <w:t>What CXF will not do, is look in the attributes of the token, and make authorization decision based on these attributes.</w:t>
      </w:r>
    </w:p>
    <w:p w14:paraId="13CA5E11" w14:textId="1F1410D6" w:rsidR="00126EDF" w:rsidRDefault="00126EDF" w:rsidP="009F7775">
      <w:pPr>
        <w:rPr>
          <w:lang w:val="en-GB"/>
        </w:rPr>
      </w:pPr>
      <w:r>
        <w:rPr>
          <w:lang w:val="en-GB"/>
        </w:rPr>
        <w:t>If the supplied token is used for more than just access=yes/no, and contains additional information that the WSP needs to make authorization decisions, then the incoming token should be parsed, and the relevant information made available to the parts of the WSP code that makes these decisions.</w:t>
      </w:r>
    </w:p>
    <w:p w14:paraId="7A5AFE03" w14:textId="094F5D29" w:rsidR="00C653B4" w:rsidRPr="00AE5D72" w:rsidRDefault="00126EDF" w:rsidP="009F7775">
      <w:pPr>
        <w:rPr>
          <w:lang w:val="en-GB"/>
        </w:rPr>
      </w:pPr>
      <w:r>
        <w:rPr>
          <w:lang w:val="en-GB"/>
        </w:rPr>
        <w:t>The approach outlined below, parses the incoming token, and pulls the relevant information into a ThreadLocal, making the information globally accessible in the WSP code. Depending on the type of security framework used, it might make better sense to push the information into whatever security framework is used – the general concept outline below can be adapted to such a purpose, but that is out of scope for this document.</w:t>
      </w:r>
    </w:p>
    <w:p w14:paraId="7800A2EC" w14:textId="2A7A1AD2" w:rsidR="00E50251" w:rsidRPr="00AE5D72" w:rsidRDefault="000D2627" w:rsidP="009F7775">
      <w:pPr>
        <w:rPr>
          <w:lang w:val="en-GB"/>
        </w:rPr>
      </w:pPr>
      <w:r w:rsidRPr="00AE5D72">
        <w:rPr>
          <w:lang w:val="en-GB"/>
        </w:rPr>
        <w:t>To implement this functionality, three support classes are needed. A class to hold the ThreadLocal (</w:t>
      </w:r>
      <w:r w:rsidR="00E66CAF">
        <w:rPr>
          <w:lang w:val="en-GB"/>
        </w:rPr>
        <w:t>Privilige</w:t>
      </w:r>
      <w:r w:rsidRPr="00AE5D72">
        <w:rPr>
          <w:lang w:val="en-GB"/>
        </w:rPr>
        <w:t>Holder.java), a class to clean up the ThreadLocal once the request has been processed (Saml</w:t>
      </w:r>
      <w:r w:rsidR="00E66CAF">
        <w:rPr>
          <w:lang w:val="en-GB"/>
        </w:rPr>
        <w:t>Token</w:t>
      </w:r>
      <w:r w:rsidRPr="00AE5D72">
        <w:rPr>
          <w:lang w:val="en-GB"/>
        </w:rPr>
        <w:t xml:space="preserve">Filter.java) and finally a class to parse the attribute in the token </w:t>
      </w:r>
      <w:r w:rsidR="00E66CAF">
        <w:rPr>
          <w:lang w:val="en-GB"/>
        </w:rPr>
        <w:t>(</w:t>
      </w:r>
      <w:r w:rsidRPr="00AE5D72">
        <w:rPr>
          <w:lang w:val="en-GB"/>
        </w:rPr>
        <w:t>Saml</w:t>
      </w:r>
      <w:r w:rsidR="00E66CAF">
        <w:rPr>
          <w:lang w:val="en-GB"/>
        </w:rPr>
        <w:t>Token</w:t>
      </w:r>
      <w:r w:rsidR="00F935AC">
        <w:rPr>
          <w:lang w:val="en-GB"/>
        </w:rPr>
        <w:t>Validator</w:t>
      </w:r>
      <w:r w:rsidRPr="00AE5D72">
        <w:rPr>
          <w:lang w:val="en-GB"/>
        </w:rPr>
        <w:t>.java).</w:t>
      </w:r>
    </w:p>
    <w:p w14:paraId="15CA9E6A" w14:textId="1C4A9305" w:rsidR="00EE686B" w:rsidRPr="00AE5D72" w:rsidRDefault="00EE686B" w:rsidP="009F7775">
      <w:pPr>
        <w:rPr>
          <w:lang w:val="en-GB"/>
        </w:rPr>
      </w:pPr>
      <w:r w:rsidRPr="00AE5D72">
        <w:rPr>
          <w:lang w:val="en-GB"/>
        </w:rPr>
        <w:t xml:space="preserve">The first class is an ordinary ThreadLocal holder, </w:t>
      </w:r>
      <w:r w:rsidR="00E66CAF">
        <w:rPr>
          <w:lang w:val="en-GB"/>
        </w:rPr>
        <w:t>which stores instances of the class PrivilgeListType (a class used to represent an OIO-BPP set of privilege issued by the NemLog-in STS). This holder can be adapted to store whatever information is relevant about the WSC.</w:t>
      </w:r>
    </w:p>
    <w:p w14:paraId="74C8ACE7" w14:textId="77777777" w:rsidR="00015F6C" w:rsidRPr="00AE5D72" w:rsidRDefault="00015F6C" w:rsidP="009F7775">
      <w:pPr>
        <w:rPr>
          <w:lang w:val="en-GB"/>
        </w:rPr>
      </w:pPr>
    </w:p>
    <w:p w14:paraId="68C12437" w14:textId="2B82EE50"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r w:rsidR="00E66CAF">
        <w:rPr>
          <w:rFonts w:ascii="Courier New" w:hAnsi="Courier New" w:cs="Courier New"/>
          <w:color w:val="000000"/>
          <w:sz w:val="20"/>
          <w:szCs w:val="20"/>
          <w:lang w:val="en-GB"/>
        </w:rPr>
        <w:t>Privilige</w:t>
      </w:r>
      <w:r w:rsidRPr="00AE5D72">
        <w:rPr>
          <w:rFonts w:ascii="Courier New" w:hAnsi="Courier New" w:cs="Courier New"/>
          <w:color w:val="000000"/>
          <w:sz w:val="20"/>
          <w:szCs w:val="20"/>
          <w:lang w:val="en-GB"/>
        </w:rPr>
        <w:t xml:space="preserve">Holder </w:t>
      </w:r>
      <w:r w:rsidRPr="00AE5D72">
        <w:rPr>
          <w:rFonts w:ascii="Courier New" w:hAnsi="Courier New" w:cs="Courier New"/>
          <w:b/>
          <w:bCs/>
          <w:color w:val="000080"/>
          <w:sz w:val="20"/>
          <w:szCs w:val="20"/>
          <w:lang w:val="en-GB"/>
        </w:rPr>
        <w:t>{</w:t>
      </w:r>
    </w:p>
    <w:p w14:paraId="54973F00"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final</w:t>
      </w:r>
      <w:r w:rsidRPr="00AE5D72">
        <w:rPr>
          <w:rFonts w:ascii="Courier New" w:hAnsi="Courier New" w:cs="Courier New"/>
          <w:color w:val="000000"/>
          <w:sz w:val="20"/>
          <w:szCs w:val="20"/>
          <w:lang w:val="en-GB"/>
        </w:rPr>
        <w:t xml:space="preserve"> ThreadLocal</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PrivilegeListType</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privileges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ThreadLocal</w:t>
      </w:r>
      <w:r w:rsidRPr="00AE5D72">
        <w:rPr>
          <w:rFonts w:ascii="Courier New" w:hAnsi="Courier New" w:cs="Courier New"/>
          <w:b/>
          <w:bCs/>
          <w:color w:val="000080"/>
          <w:sz w:val="20"/>
          <w:szCs w:val="20"/>
          <w:lang w:val="en-GB"/>
        </w:rPr>
        <w:t>&lt;&gt;();</w:t>
      </w:r>
    </w:p>
    <w:p w14:paraId="4958C7DA"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6DF7E2C4"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set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PrivilegeListType privilege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9C35A9C"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privileges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privilege</w:t>
      </w:r>
      <w:r w:rsidRPr="00AE5D72">
        <w:rPr>
          <w:rFonts w:ascii="Courier New" w:hAnsi="Courier New" w:cs="Courier New"/>
          <w:b/>
          <w:bCs/>
          <w:color w:val="000080"/>
          <w:sz w:val="20"/>
          <w:szCs w:val="20"/>
          <w:lang w:val="en-GB"/>
        </w:rPr>
        <w:t>);</w:t>
      </w:r>
    </w:p>
    <w:p w14:paraId="3677F19B"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27CA678"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730B174B"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PrivilegeListType get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B897FF3"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return</w:t>
      </w:r>
      <w:r w:rsidRPr="00AE5D72">
        <w:rPr>
          <w:rFonts w:ascii="Courier New" w:hAnsi="Courier New" w:cs="Courier New"/>
          <w:color w:val="000000"/>
          <w:sz w:val="20"/>
          <w:szCs w:val="20"/>
          <w:lang w:val="en-GB"/>
        </w:rPr>
        <w:t xml:space="preserve"> privileges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w:t>
      </w:r>
      <w:r w:rsidRPr="00AE5D72">
        <w:rPr>
          <w:rFonts w:ascii="Courier New" w:hAnsi="Courier New" w:cs="Courier New"/>
          <w:b/>
          <w:bCs/>
          <w:color w:val="000080"/>
          <w:sz w:val="20"/>
          <w:szCs w:val="20"/>
          <w:lang w:val="en-GB"/>
        </w:rPr>
        <w:t>();</w:t>
      </w:r>
    </w:p>
    <w:p w14:paraId="34FE4FBD"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B45E3EC"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63459B8A"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clear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06CEFED"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privileges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remove</w:t>
      </w:r>
      <w:r w:rsidRPr="00AE5D72">
        <w:rPr>
          <w:rFonts w:ascii="Courier New" w:hAnsi="Courier New" w:cs="Courier New"/>
          <w:b/>
          <w:bCs/>
          <w:color w:val="000080"/>
          <w:sz w:val="20"/>
          <w:szCs w:val="20"/>
          <w:lang w:val="en-GB"/>
        </w:rPr>
        <w:t>();</w:t>
      </w:r>
    </w:p>
    <w:p w14:paraId="6E3D1510"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85DE8F8" w14:textId="77777777" w:rsidR="00BD22F0" w:rsidRPr="00AE5D72" w:rsidRDefault="00BD22F0" w:rsidP="00015F6C">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29C0B4DE" w14:textId="77777777" w:rsidR="00EE686B" w:rsidRPr="00AE5D72" w:rsidRDefault="00EE686B" w:rsidP="009F7775">
      <w:pPr>
        <w:rPr>
          <w:lang w:val="en-GB"/>
        </w:rPr>
      </w:pPr>
    </w:p>
    <w:p w14:paraId="192C13BD" w14:textId="750AE9B9" w:rsidR="00EE686B" w:rsidRPr="00AE5D72" w:rsidRDefault="00EE686B" w:rsidP="009F7775">
      <w:pPr>
        <w:rPr>
          <w:lang w:val="en-GB"/>
        </w:rPr>
      </w:pPr>
      <w:r w:rsidRPr="00AE5D72">
        <w:rPr>
          <w:lang w:val="en-GB"/>
        </w:rPr>
        <w:t>The second class is a very simple servlet filter, which sole purpose is to ensure that the above ThreadLocal holder is cleared once the request has been processed. It is shown below for completeness</w:t>
      </w:r>
      <w:r w:rsidR="00D12A70" w:rsidRPr="000D2A93">
        <w:rPr>
          <w:lang w:val="en-GB"/>
        </w:rPr>
        <w:t>:</w:t>
      </w:r>
    </w:p>
    <w:p w14:paraId="519E0896" w14:textId="77777777" w:rsidR="00015F6C" w:rsidRPr="00AE5D72" w:rsidRDefault="00015F6C" w:rsidP="009F7775">
      <w:pPr>
        <w:rPr>
          <w:lang w:val="en-GB"/>
        </w:rPr>
      </w:pPr>
    </w:p>
    <w:p w14:paraId="633EF1B0" w14:textId="70815F78"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Saml</w:t>
      </w:r>
      <w:r w:rsidR="00E66CAF">
        <w:rPr>
          <w:rFonts w:ascii="Courier New" w:hAnsi="Courier New" w:cs="Courier New"/>
          <w:color w:val="000000"/>
          <w:sz w:val="20"/>
          <w:szCs w:val="20"/>
          <w:lang w:val="en-GB"/>
        </w:rPr>
        <w:t>Token</w:t>
      </w:r>
      <w:r w:rsidRPr="00AE5D72">
        <w:rPr>
          <w:rFonts w:ascii="Courier New" w:hAnsi="Courier New" w:cs="Courier New"/>
          <w:color w:val="000000"/>
          <w:sz w:val="20"/>
          <w:szCs w:val="20"/>
          <w:lang w:val="en-GB"/>
        </w:rPr>
        <w:t xml:space="preserve">Filter </w:t>
      </w:r>
      <w:r w:rsidRPr="00AE5D72">
        <w:rPr>
          <w:rFonts w:ascii="Courier New" w:hAnsi="Courier New" w:cs="Courier New"/>
          <w:b/>
          <w:bCs/>
          <w:color w:val="0000FF"/>
          <w:sz w:val="20"/>
          <w:szCs w:val="20"/>
          <w:lang w:val="en-GB"/>
        </w:rPr>
        <w:t>implements</w:t>
      </w:r>
      <w:r w:rsidRPr="00AE5D72">
        <w:rPr>
          <w:rFonts w:ascii="Courier New" w:hAnsi="Courier New" w:cs="Courier New"/>
          <w:color w:val="000000"/>
          <w:sz w:val="20"/>
          <w:szCs w:val="20"/>
          <w:lang w:val="en-GB"/>
        </w:rPr>
        <w:t xml:space="preserve"> Filter </w:t>
      </w:r>
      <w:r w:rsidRPr="00AE5D72">
        <w:rPr>
          <w:rFonts w:ascii="Courier New" w:hAnsi="Courier New" w:cs="Courier New"/>
          <w:b/>
          <w:bCs/>
          <w:color w:val="000080"/>
          <w:sz w:val="20"/>
          <w:szCs w:val="20"/>
          <w:lang w:val="en-GB"/>
        </w:rPr>
        <w:t>{</w:t>
      </w:r>
    </w:p>
    <w:p w14:paraId="00CAEA4C"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038B14AB"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145DE6D0"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init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FilterConfig filterConfig</w:t>
      </w:r>
      <w:r w:rsidRPr="00AE5D72">
        <w:rPr>
          <w:rFonts w:ascii="Courier New" w:hAnsi="Courier New" w:cs="Courier New"/>
          <w:b/>
          <w:bCs/>
          <w:color w:val="000080"/>
          <w:sz w:val="20"/>
          <w:szCs w:val="20"/>
          <w:lang w:val="en-GB"/>
        </w:rPr>
        <w:t>)</w:t>
      </w:r>
    </w:p>
    <w:p w14:paraId="09A49A4D" w14:textId="6BB07B7D"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ServletException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AC02119"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07C27B3B"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43A29646"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doFilter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ServletRequest request</w:t>
      </w:r>
      <w:r w:rsidRPr="00AE5D72">
        <w:rPr>
          <w:rFonts w:ascii="Courier New" w:hAnsi="Courier New" w:cs="Courier New"/>
          <w:b/>
          <w:bCs/>
          <w:color w:val="000080"/>
          <w:sz w:val="20"/>
          <w:szCs w:val="20"/>
          <w:lang w:val="en-GB"/>
        </w:rPr>
        <w:t>,</w:t>
      </w:r>
    </w:p>
    <w:p w14:paraId="6A92E309"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ServletResponse response</w:t>
      </w:r>
      <w:r w:rsidRPr="00AE5D72">
        <w:rPr>
          <w:rFonts w:ascii="Courier New" w:hAnsi="Courier New" w:cs="Courier New"/>
          <w:b/>
          <w:bCs/>
          <w:color w:val="000080"/>
          <w:sz w:val="20"/>
          <w:szCs w:val="20"/>
          <w:lang w:val="en-GB"/>
        </w:rPr>
        <w:t>,</w:t>
      </w:r>
    </w:p>
    <w:p w14:paraId="6DB424A9"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FilterChain chain</w:t>
      </w:r>
      <w:r w:rsidRPr="00AE5D72">
        <w:rPr>
          <w:rFonts w:ascii="Courier New" w:hAnsi="Courier New" w:cs="Courier New"/>
          <w:b/>
          <w:bCs/>
          <w:color w:val="000080"/>
          <w:sz w:val="20"/>
          <w:szCs w:val="20"/>
          <w:lang w:val="en-GB"/>
        </w:rPr>
        <w:t>)</w:t>
      </w:r>
    </w:p>
    <w:p w14:paraId="17E2A3A0" w14:textId="2310CB4C"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FF"/>
          <w:sz w:val="20"/>
          <w:szCs w:val="20"/>
          <w:lang w:val="en-GB"/>
        </w:rPr>
        <w:t xml:space="preserve">        throws</w:t>
      </w:r>
      <w:r w:rsidRPr="00AE5D72">
        <w:rPr>
          <w:rFonts w:ascii="Courier New" w:hAnsi="Courier New" w:cs="Courier New"/>
          <w:color w:val="000000"/>
          <w:sz w:val="20"/>
          <w:szCs w:val="20"/>
          <w:lang w:val="en-GB"/>
        </w:rPr>
        <w:t xml:space="preserve"> IOException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ServletException </w:t>
      </w:r>
      <w:r w:rsidRPr="00AE5D72">
        <w:rPr>
          <w:rFonts w:ascii="Courier New" w:hAnsi="Courier New" w:cs="Courier New"/>
          <w:b/>
          <w:bCs/>
          <w:color w:val="000080"/>
          <w:sz w:val="20"/>
          <w:szCs w:val="20"/>
          <w:lang w:val="en-GB"/>
        </w:rPr>
        <w:t>{</w:t>
      </w:r>
    </w:p>
    <w:p w14:paraId="6CABECFE"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lastRenderedPageBreak/>
        <w:t xml:space="preserve">        </w:t>
      </w:r>
      <w:r w:rsidRPr="00AE5D72">
        <w:rPr>
          <w:rFonts w:ascii="Courier New" w:hAnsi="Courier New" w:cs="Courier New"/>
          <w:b/>
          <w:bCs/>
          <w:color w:val="0000FF"/>
          <w:sz w:val="20"/>
          <w:szCs w:val="20"/>
          <w:lang w:val="en-GB"/>
        </w:rPr>
        <w:t>try</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AAFAB23"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chain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doFilter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request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response</w:t>
      </w:r>
      <w:r w:rsidRPr="00AE5D72">
        <w:rPr>
          <w:rFonts w:ascii="Courier New" w:hAnsi="Courier New" w:cs="Courier New"/>
          <w:b/>
          <w:bCs/>
          <w:color w:val="000080"/>
          <w:sz w:val="20"/>
          <w:szCs w:val="20"/>
          <w:lang w:val="en-GB"/>
        </w:rPr>
        <w:t>);</w:t>
      </w:r>
    </w:p>
    <w:p w14:paraId="60450FB1"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77D90F"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finally</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4CEF389" w14:textId="216F2E69"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00E66CAF">
        <w:rPr>
          <w:rFonts w:ascii="Courier New" w:hAnsi="Courier New" w:cs="Courier New"/>
          <w:color w:val="000000"/>
          <w:sz w:val="20"/>
          <w:szCs w:val="20"/>
          <w:lang w:val="en-GB"/>
        </w:rPr>
        <w:t>Privilige</w:t>
      </w:r>
      <w:r w:rsidRPr="00AE5D72">
        <w:rPr>
          <w:rFonts w:ascii="Courier New" w:hAnsi="Courier New" w:cs="Courier New"/>
          <w:color w:val="000000"/>
          <w:sz w:val="20"/>
          <w:szCs w:val="20"/>
          <w:lang w:val="en-GB"/>
        </w:rPr>
        <w:t>Holder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clear</w:t>
      </w:r>
      <w:r w:rsidRPr="00AE5D72">
        <w:rPr>
          <w:rFonts w:ascii="Courier New" w:hAnsi="Courier New" w:cs="Courier New"/>
          <w:b/>
          <w:bCs/>
          <w:color w:val="000080"/>
          <w:sz w:val="20"/>
          <w:szCs w:val="20"/>
          <w:lang w:val="en-GB"/>
        </w:rPr>
        <w:t>();</w:t>
      </w:r>
    </w:p>
    <w:p w14:paraId="62619580"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B13B52"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E3DA13E"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0D5F82F2"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242F32F7"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destroy</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41C2F849" w14:textId="77777777" w:rsidR="00BD22F0" w:rsidRPr="00AE5D72" w:rsidRDefault="00BD22F0" w:rsidP="00015F6C">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6A363CE4" w14:textId="77777777" w:rsidR="00EE686B" w:rsidRPr="00AE5D72" w:rsidRDefault="00EE686B" w:rsidP="009F7775">
      <w:pPr>
        <w:rPr>
          <w:lang w:val="en-GB"/>
        </w:rPr>
      </w:pPr>
    </w:p>
    <w:p w14:paraId="074CB058" w14:textId="08825D40" w:rsidR="00BD312F" w:rsidRPr="00AE5D72" w:rsidRDefault="00BD312F" w:rsidP="009F7775">
      <w:pPr>
        <w:rPr>
          <w:lang w:val="en-GB"/>
        </w:rPr>
      </w:pPr>
      <w:r w:rsidRPr="00AE5D72">
        <w:rPr>
          <w:lang w:val="en-GB"/>
        </w:rPr>
        <w:t xml:space="preserve">As with all servlet filters, it must be configured to </w:t>
      </w:r>
      <w:r w:rsidR="00FE5E48">
        <w:rPr>
          <w:lang w:val="en-GB"/>
        </w:rPr>
        <w:t>intercept requests to the</w:t>
      </w:r>
      <w:r w:rsidRPr="00AE5D72">
        <w:rPr>
          <w:lang w:val="en-GB"/>
        </w:rPr>
        <w:t xml:space="preserve"> application. As the reference source code is packaged as a WAR file, this is done in the web.xml file in the ordinary way. The relevant parts of the web.xml file is shown below for completeness</w:t>
      </w:r>
    </w:p>
    <w:p w14:paraId="64411F0C"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color w:val="0000FF"/>
          <w:sz w:val="20"/>
          <w:szCs w:val="20"/>
          <w:lang w:val="en-GB"/>
        </w:rPr>
        <w:t>&lt;filter&gt;</w:t>
      </w:r>
    </w:p>
    <w:p w14:paraId="3150F88F" w14:textId="4833C9B5"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b/>
          <w:bCs/>
          <w:color w:val="000000"/>
          <w:sz w:val="20"/>
          <w:szCs w:val="20"/>
          <w:lang w:val="en-GB"/>
        </w:rPr>
        <w:t xml:space="preserve">    </w:t>
      </w:r>
      <w:r w:rsidRPr="002E123D">
        <w:rPr>
          <w:rFonts w:ascii="Courier New" w:hAnsi="Courier New" w:cs="Courier New"/>
          <w:color w:val="0000FF"/>
          <w:sz w:val="20"/>
          <w:szCs w:val="20"/>
          <w:lang w:val="en-GB"/>
        </w:rPr>
        <w:t>&lt;filter-name&gt;</w:t>
      </w:r>
      <w:r w:rsidRPr="002E123D">
        <w:rPr>
          <w:rFonts w:ascii="Courier New" w:hAnsi="Courier New" w:cs="Courier New"/>
          <w:b/>
          <w:bCs/>
          <w:color w:val="000000"/>
          <w:sz w:val="20"/>
          <w:szCs w:val="20"/>
          <w:lang w:val="en-GB"/>
        </w:rPr>
        <w:t>Saml</w:t>
      </w:r>
      <w:r w:rsidR="00E66CAF" w:rsidRPr="002E123D">
        <w:rPr>
          <w:rFonts w:ascii="Courier New" w:hAnsi="Courier New" w:cs="Courier New"/>
          <w:b/>
          <w:bCs/>
          <w:color w:val="000000"/>
          <w:sz w:val="20"/>
          <w:szCs w:val="20"/>
          <w:lang w:val="en-GB"/>
        </w:rPr>
        <w:t>Token</w:t>
      </w:r>
      <w:r w:rsidRPr="002E123D">
        <w:rPr>
          <w:rFonts w:ascii="Courier New" w:hAnsi="Courier New" w:cs="Courier New"/>
          <w:b/>
          <w:bCs/>
          <w:color w:val="000000"/>
          <w:sz w:val="20"/>
          <w:szCs w:val="20"/>
          <w:lang w:val="en-GB"/>
        </w:rPr>
        <w:t>Filter</w:t>
      </w:r>
      <w:r w:rsidRPr="002E123D">
        <w:rPr>
          <w:rFonts w:ascii="Courier New" w:hAnsi="Courier New" w:cs="Courier New"/>
          <w:color w:val="0000FF"/>
          <w:sz w:val="20"/>
          <w:szCs w:val="20"/>
          <w:lang w:val="en-GB"/>
        </w:rPr>
        <w:t>&lt;/filter-name&gt;</w:t>
      </w:r>
    </w:p>
    <w:p w14:paraId="0A5C60B1" w14:textId="30183F98"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b/>
          <w:bCs/>
          <w:color w:val="000000"/>
          <w:sz w:val="20"/>
          <w:szCs w:val="20"/>
          <w:lang w:val="en-GB"/>
        </w:rPr>
        <w:t xml:space="preserve">    </w:t>
      </w:r>
      <w:r w:rsidRPr="002E123D">
        <w:rPr>
          <w:rFonts w:ascii="Courier New" w:hAnsi="Courier New" w:cs="Courier New"/>
          <w:color w:val="0000FF"/>
          <w:sz w:val="20"/>
          <w:szCs w:val="20"/>
          <w:lang w:val="en-GB"/>
        </w:rPr>
        <w:t>&lt;filter-class&gt;</w:t>
      </w:r>
      <w:r w:rsidRPr="002E123D">
        <w:rPr>
          <w:rFonts w:ascii="Courier New" w:hAnsi="Courier New" w:cs="Courier New"/>
          <w:b/>
          <w:bCs/>
          <w:color w:val="000000"/>
          <w:sz w:val="20"/>
          <w:szCs w:val="20"/>
          <w:lang w:val="en-GB"/>
        </w:rPr>
        <w:t>service.</w:t>
      </w:r>
      <w:r w:rsidR="000F2802" w:rsidRPr="002E123D">
        <w:rPr>
          <w:rFonts w:ascii="Courier New" w:hAnsi="Courier New" w:cs="Courier New"/>
          <w:b/>
          <w:bCs/>
          <w:color w:val="000000"/>
          <w:sz w:val="20"/>
          <w:szCs w:val="20"/>
          <w:lang w:val="en-GB"/>
        </w:rPr>
        <w:t>saml.</w:t>
      </w:r>
      <w:r w:rsidRPr="002E123D">
        <w:rPr>
          <w:rFonts w:ascii="Courier New" w:hAnsi="Courier New" w:cs="Courier New"/>
          <w:b/>
          <w:bCs/>
          <w:color w:val="000000"/>
          <w:sz w:val="20"/>
          <w:szCs w:val="20"/>
          <w:lang w:val="en-GB"/>
        </w:rPr>
        <w:t>Saml</w:t>
      </w:r>
      <w:r w:rsidR="00E66CAF" w:rsidRPr="002E123D">
        <w:rPr>
          <w:rFonts w:ascii="Courier New" w:hAnsi="Courier New" w:cs="Courier New"/>
          <w:b/>
          <w:bCs/>
          <w:color w:val="000000"/>
          <w:sz w:val="20"/>
          <w:szCs w:val="20"/>
          <w:lang w:val="en-GB"/>
        </w:rPr>
        <w:t>Token</w:t>
      </w:r>
      <w:r w:rsidRPr="002E123D">
        <w:rPr>
          <w:rFonts w:ascii="Courier New" w:hAnsi="Courier New" w:cs="Courier New"/>
          <w:b/>
          <w:bCs/>
          <w:color w:val="000000"/>
          <w:sz w:val="20"/>
          <w:szCs w:val="20"/>
          <w:lang w:val="en-GB"/>
        </w:rPr>
        <w:t>Filter</w:t>
      </w:r>
      <w:r w:rsidRPr="002E123D">
        <w:rPr>
          <w:rFonts w:ascii="Courier New" w:hAnsi="Courier New" w:cs="Courier New"/>
          <w:color w:val="0000FF"/>
          <w:sz w:val="20"/>
          <w:szCs w:val="20"/>
          <w:lang w:val="en-GB"/>
        </w:rPr>
        <w:t>&lt;/filter-class&gt;</w:t>
      </w:r>
    </w:p>
    <w:p w14:paraId="14F61881"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color w:val="0000FF"/>
          <w:sz w:val="20"/>
          <w:szCs w:val="20"/>
          <w:lang w:val="en-GB"/>
        </w:rPr>
        <w:t>&lt;/filter&gt;</w:t>
      </w:r>
    </w:p>
    <w:p w14:paraId="4016DB2A"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47E2ACFA"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color w:val="0000FF"/>
          <w:sz w:val="20"/>
          <w:szCs w:val="20"/>
          <w:lang w:val="en-GB"/>
        </w:rPr>
        <w:t>&lt;filter-mapping&gt;</w:t>
      </w:r>
    </w:p>
    <w:p w14:paraId="5E12E10A" w14:textId="3AFDA73D"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b/>
          <w:bCs/>
          <w:color w:val="000000"/>
          <w:sz w:val="20"/>
          <w:szCs w:val="20"/>
          <w:lang w:val="en-GB"/>
        </w:rPr>
        <w:t xml:space="preserve">    </w:t>
      </w:r>
      <w:r w:rsidRPr="002E123D">
        <w:rPr>
          <w:rFonts w:ascii="Courier New" w:hAnsi="Courier New" w:cs="Courier New"/>
          <w:color w:val="0000FF"/>
          <w:sz w:val="20"/>
          <w:szCs w:val="20"/>
          <w:lang w:val="en-GB"/>
        </w:rPr>
        <w:t>&lt;filter-name&gt;</w:t>
      </w:r>
      <w:r w:rsidRPr="002E123D">
        <w:rPr>
          <w:rFonts w:ascii="Courier New" w:hAnsi="Courier New" w:cs="Courier New"/>
          <w:b/>
          <w:bCs/>
          <w:color w:val="000000"/>
          <w:sz w:val="20"/>
          <w:szCs w:val="20"/>
          <w:lang w:val="en-GB"/>
        </w:rPr>
        <w:t>Saml</w:t>
      </w:r>
      <w:r w:rsidR="00E66CAF" w:rsidRPr="002E123D">
        <w:rPr>
          <w:rFonts w:ascii="Courier New" w:hAnsi="Courier New" w:cs="Courier New"/>
          <w:b/>
          <w:bCs/>
          <w:color w:val="000000"/>
          <w:sz w:val="20"/>
          <w:szCs w:val="20"/>
          <w:lang w:val="en-GB"/>
        </w:rPr>
        <w:t>Token</w:t>
      </w:r>
      <w:r w:rsidRPr="002E123D">
        <w:rPr>
          <w:rFonts w:ascii="Courier New" w:hAnsi="Courier New" w:cs="Courier New"/>
          <w:b/>
          <w:bCs/>
          <w:color w:val="000000"/>
          <w:sz w:val="20"/>
          <w:szCs w:val="20"/>
          <w:lang w:val="en-GB"/>
        </w:rPr>
        <w:t>Filter</w:t>
      </w:r>
      <w:r w:rsidRPr="002E123D">
        <w:rPr>
          <w:rFonts w:ascii="Courier New" w:hAnsi="Courier New" w:cs="Courier New"/>
          <w:color w:val="0000FF"/>
          <w:sz w:val="20"/>
          <w:szCs w:val="20"/>
          <w:lang w:val="en-GB"/>
        </w:rPr>
        <w:t>&lt;/filter-name&gt;</w:t>
      </w:r>
    </w:p>
    <w:p w14:paraId="15501DE5"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US"/>
        </w:rPr>
      </w:pPr>
      <w:r w:rsidRPr="002E123D">
        <w:rPr>
          <w:rFonts w:ascii="Courier New" w:hAnsi="Courier New" w:cs="Courier New"/>
          <w:b/>
          <w:bCs/>
          <w:color w:val="000000"/>
          <w:sz w:val="20"/>
          <w:szCs w:val="20"/>
          <w:lang w:val="en-GB"/>
        </w:rPr>
        <w:t xml:space="preserve">    </w:t>
      </w:r>
      <w:r w:rsidRPr="002E123D">
        <w:rPr>
          <w:rFonts w:ascii="Courier New" w:hAnsi="Courier New" w:cs="Courier New"/>
          <w:color w:val="0000FF"/>
          <w:sz w:val="20"/>
          <w:szCs w:val="20"/>
          <w:lang w:val="en-US"/>
        </w:rPr>
        <w:t>&lt;url-pattern&gt;</w:t>
      </w:r>
      <w:r w:rsidRPr="002E123D">
        <w:rPr>
          <w:rFonts w:ascii="Courier New" w:hAnsi="Courier New" w:cs="Courier New"/>
          <w:b/>
          <w:bCs/>
          <w:color w:val="000000"/>
          <w:sz w:val="20"/>
          <w:szCs w:val="20"/>
          <w:lang w:val="en-US"/>
        </w:rPr>
        <w:t>*</w:t>
      </w:r>
      <w:r w:rsidRPr="002E123D">
        <w:rPr>
          <w:rFonts w:ascii="Courier New" w:hAnsi="Courier New" w:cs="Courier New"/>
          <w:color w:val="0000FF"/>
          <w:sz w:val="20"/>
          <w:szCs w:val="20"/>
          <w:lang w:val="en-US"/>
        </w:rPr>
        <w:t>&lt;/url-pattern&gt;</w:t>
      </w:r>
    </w:p>
    <w:p w14:paraId="3D9784D3" w14:textId="77777777" w:rsidR="00BD312F" w:rsidRPr="002E123D" w:rsidRDefault="00BD312F" w:rsidP="00BD312F">
      <w:pPr>
        <w:pBdr>
          <w:left w:val="single" w:sz="12" w:space="4" w:color="8064A2" w:themeColor="accent4"/>
        </w:pBdr>
        <w:shd w:val="clear" w:color="auto" w:fill="FFFFFF"/>
        <w:spacing w:after="0"/>
        <w:rPr>
          <w:rFonts w:ascii="Times New Roman" w:hAnsi="Times New Roman"/>
          <w:lang w:val="en-US"/>
        </w:rPr>
      </w:pPr>
      <w:r w:rsidRPr="002E123D">
        <w:rPr>
          <w:rFonts w:ascii="Courier New" w:hAnsi="Courier New" w:cs="Courier New"/>
          <w:color w:val="0000FF"/>
          <w:sz w:val="20"/>
          <w:szCs w:val="20"/>
          <w:lang w:val="en-US"/>
        </w:rPr>
        <w:t>&lt;/filter-mapping&gt;</w:t>
      </w:r>
    </w:p>
    <w:p w14:paraId="22C793B8" w14:textId="77777777" w:rsidR="00BD312F" w:rsidRPr="002E123D" w:rsidRDefault="00BD312F" w:rsidP="009F7775">
      <w:pPr>
        <w:rPr>
          <w:lang w:val="en-US"/>
        </w:rPr>
      </w:pPr>
    </w:p>
    <w:p w14:paraId="600A26A4" w14:textId="72D1F9CE" w:rsidR="00EE686B" w:rsidRPr="00AE5D72" w:rsidRDefault="00E66CAF" w:rsidP="009F7775">
      <w:pPr>
        <w:rPr>
          <w:lang w:val="en-GB"/>
        </w:rPr>
      </w:pPr>
      <w:r>
        <w:rPr>
          <w:lang w:val="en-GB"/>
        </w:rPr>
        <w:t>The final class extends the CXF SamlAssertionValidator class, and must implement the validate() method – it receives the incoming SAML token after CXF is done parsing it, and we can then use the validate() method to pull any relevant information from the SAML token. In the example below, the code attempts to parse the Privileges attribute in the SAML token (the attribute used by the NemLog-in STS to issue roles to a WSC).</w:t>
      </w:r>
    </w:p>
    <w:p w14:paraId="4F9E2914" w14:textId="77777777" w:rsidR="00EE686B" w:rsidRPr="00AE5D72" w:rsidRDefault="00EE686B" w:rsidP="009F7775">
      <w:pPr>
        <w:rPr>
          <w:lang w:val="en-GB"/>
        </w:rPr>
      </w:pPr>
    </w:p>
    <w:p w14:paraId="0E2DC164" w14:textId="1A5535D2"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r w:rsidR="00E66CAF">
        <w:rPr>
          <w:rFonts w:ascii="Courier New" w:hAnsi="Courier New" w:cs="Courier New"/>
          <w:color w:val="000000"/>
          <w:sz w:val="20"/>
          <w:szCs w:val="20"/>
          <w:lang w:val="en-GB"/>
        </w:rPr>
        <w:t>SamlToken</w:t>
      </w:r>
      <w:r w:rsidR="00F935AC">
        <w:rPr>
          <w:rFonts w:ascii="Courier New" w:hAnsi="Courier New" w:cs="Courier New"/>
          <w:color w:val="000000"/>
          <w:sz w:val="20"/>
          <w:szCs w:val="20"/>
          <w:lang w:val="en-GB"/>
        </w:rPr>
        <w:t>Validator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extends</w:t>
      </w:r>
      <w:r w:rsidRPr="00AE5D72">
        <w:rPr>
          <w:rFonts w:ascii="Courier New" w:hAnsi="Courier New" w:cs="Courier New"/>
          <w:color w:val="000000"/>
          <w:sz w:val="20"/>
          <w:szCs w:val="20"/>
          <w:lang w:val="en-GB"/>
        </w:rPr>
        <w:t xml:space="preserve"> SamlAssertionValidator </w:t>
      </w:r>
      <w:r w:rsidRPr="00AE5D72">
        <w:rPr>
          <w:rFonts w:ascii="Courier New" w:hAnsi="Courier New" w:cs="Courier New"/>
          <w:b/>
          <w:bCs/>
          <w:color w:val="000080"/>
          <w:sz w:val="20"/>
          <w:szCs w:val="20"/>
          <w:lang w:val="en-GB"/>
        </w:rPr>
        <w:t>{</w:t>
      </w:r>
    </w:p>
    <w:p w14:paraId="0C60D353"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7997E141"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@SuppressWarnings</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"unchecked"</w:t>
      </w:r>
      <w:r w:rsidRPr="00AE5D72">
        <w:rPr>
          <w:rFonts w:ascii="Courier New" w:hAnsi="Courier New" w:cs="Courier New"/>
          <w:b/>
          <w:bCs/>
          <w:color w:val="000080"/>
          <w:sz w:val="20"/>
          <w:szCs w:val="20"/>
          <w:lang w:val="en-GB"/>
        </w:rPr>
        <w:t>)</w:t>
      </w:r>
    </w:p>
    <w:p w14:paraId="52A96D1A"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72B0FFB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Credential validate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Credential credential</w:t>
      </w:r>
      <w:r w:rsidRPr="00AE5D72">
        <w:rPr>
          <w:rFonts w:ascii="Courier New" w:hAnsi="Courier New" w:cs="Courier New"/>
          <w:b/>
          <w:bCs/>
          <w:color w:val="000080"/>
          <w:sz w:val="20"/>
          <w:szCs w:val="20"/>
          <w:lang w:val="en-GB"/>
        </w:rPr>
        <w:t>,</w:t>
      </w:r>
    </w:p>
    <w:p w14:paraId="79DFAB81"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RequestData data</w:t>
      </w:r>
      <w:r w:rsidRPr="00AE5D72">
        <w:rPr>
          <w:rFonts w:ascii="Courier New" w:hAnsi="Courier New" w:cs="Courier New"/>
          <w:b/>
          <w:bCs/>
          <w:color w:val="000080"/>
          <w:sz w:val="20"/>
          <w:szCs w:val="20"/>
          <w:lang w:val="en-GB"/>
        </w:rPr>
        <w:t>)</w:t>
      </w:r>
    </w:p>
    <w:p w14:paraId="48CB6D44" w14:textId="287C6B08"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WSSecurityException </w:t>
      </w:r>
      <w:r w:rsidRPr="00AE5D72">
        <w:rPr>
          <w:rFonts w:ascii="Courier New" w:hAnsi="Courier New" w:cs="Courier New"/>
          <w:b/>
          <w:bCs/>
          <w:color w:val="000080"/>
          <w:sz w:val="20"/>
          <w:szCs w:val="20"/>
          <w:lang w:val="en-GB"/>
        </w:rPr>
        <w:t>{</w:t>
      </w:r>
    </w:p>
    <w:p w14:paraId="3F2B95FB" w14:textId="7C848988"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Credential vCredential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super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validate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credential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data</w:t>
      </w:r>
      <w:r w:rsidRPr="00AE5D72">
        <w:rPr>
          <w:rFonts w:ascii="Courier New" w:hAnsi="Courier New" w:cs="Courier New"/>
          <w:b/>
          <w:bCs/>
          <w:color w:val="000080"/>
          <w:sz w:val="20"/>
          <w:szCs w:val="20"/>
          <w:lang w:val="en-GB"/>
        </w:rPr>
        <w:t>);</w:t>
      </w:r>
    </w:p>
    <w:p w14:paraId="6AC1B5CC" w14:textId="0C7AC9BC"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8000"/>
          <w:sz w:val="20"/>
          <w:szCs w:val="20"/>
          <w:lang w:val="en-GB"/>
        </w:rPr>
      </w:pPr>
    </w:p>
    <w:p w14:paraId="4EF0FC4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SamlAssertionWrapper samlAssertion </w:t>
      </w:r>
      <w:r w:rsidRPr="00AE5D72">
        <w:rPr>
          <w:rFonts w:ascii="Courier New" w:hAnsi="Courier New" w:cs="Courier New"/>
          <w:b/>
          <w:bCs/>
          <w:color w:val="000080"/>
          <w:sz w:val="20"/>
          <w:szCs w:val="20"/>
          <w:lang w:val="en-GB"/>
        </w:rPr>
        <w:t>=</w:t>
      </w:r>
    </w:p>
    <w:p w14:paraId="2468509E" w14:textId="3EFD6339" w:rsidR="00015F6C" w:rsidRPr="00AE5D72"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credential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getSamlAssertion</w:t>
      </w:r>
      <w:r w:rsidRPr="00AE5D72">
        <w:rPr>
          <w:rFonts w:ascii="Courier New" w:hAnsi="Courier New" w:cs="Courier New"/>
          <w:b/>
          <w:bCs/>
          <w:color w:val="000080"/>
          <w:sz w:val="20"/>
          <w:szCs w:val="20"/>
          <w:lang w:val="en-GB"/>
        </w:rPr>
        <w:t>();</w:t>
      </w:r>
    </w:p>
    <w:p w14:paraId="19D45960"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50E97A64"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samlAssertion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getSaml2</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null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80922A0"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Assertion saml2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samlAssertion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getSaml2</w:t>
      </w:r>
      <w:r w:rsidRPr="00AE5D72">
        <w:rPr>
          <w:rFonts w:ascii="Courier New" w:hAnsi="Courier New" w:cs="Courier New"/>
          <w:b/>
          <w:bCs/>
          <w:color w:val="000080"/>
          <w:sz w:val="20"/>
          <w:szCs w:val="20"/>
          <w:lang w:val="en-GB"/>
        </w:rPr>
        <w:t>();</w:t>
      </w:r>
    </w:p>
    <w:p w14:paraId="018214DE"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63974F74"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AttributeStatement attributeStatement </w:t>
      </w:r>
      <w:r w:rsidRPr="00AE5D72">
        <w:rPr>
          <w:rFonts w:ascii="Courier New" w:hAnsi="Courier New" w:cs="Courier New"/>
          <w:b/>
          <w:bCs/>
          <w:color w:val="000080"/>
          <w:sz w:val="20"/>
          <w:szCs w:val="20"/>
          <w:lang w:val="en-GB"/>
        </w:rPr>
        <w:t>:</w:t>
      </w:r>
    </w:p>
    <w:p w14:paraId="766739B9" w14:textId="4F3469A0"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saml2</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getAttributeStatements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6597B5F"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Attribute attribute </w:t>
      </w:r>
      <w:r w:rsidRPr="00AE5D72">
        <w:rPr>
          <w:rFonts w:ascii="Courier New" w:hAnsi="Courier New" w:cs="Courier New"/>
          <w:b/>
          <w:bCs/>
          <w:color w:val="000080"/>
          <w:sz w:val="20"/>
          <w:szCs w:val="20"/>
          <w:lang w:val="en-GB"/>
        </w:rPr>
        <w:t>:</w:t>
      </w:r>
    </w:p>
    <w:p w14:paraId="711E6D6F" w14:textId="67EA3A86"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attributeStatement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getAttributes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BC93A4B"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"Privileges"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equals</w:t>
      </w:r>
      <w:r w:rsidRPr="00AE5D72">
        <w:rPr>
          <w:rFonts w:ascii="Courier New" w:hAnsi="Courier New" w:cs="Courier New"/>
          <w:b/>
          <w:bCs/>
          <w:color w:val="000080"/>
          <w:sz w:val="20"/>
          <w:szCs w:val="20"/>
          <w:lang w:val="en-GB"/>
        </w:rPr>
        <w:t>(</w:t>
      </w:r>
    </w:p>
    <w:p w14:paraId="3759310A" w14:textId="39B26934"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80"/>
          <w:sz w:val="20"/>
          <w:szCs w:val="20"/>
          <w:lang w:val="en-GB"/>
        </w:rPr>
        <w:t xml:space="preserve">                             </w:t>
      </w:r>
      <w:r w:rsidRPr="00AE5D72">
        <w:rPr>
          <w:rFonts w:ascii="Courier New" w:hAnsi="Courier New" w:cs="Courier New"/>
          <w:color w:val="000000"/>
          <w:sz w:val="20"/>
          <w:szCs w:val="20"/>
          <w:lang w:val="en-GB"/>
        </w:rPr>
        <w:t>attribute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getFriendlyName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6499BC7"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XMLObject attributeValue </w:t>
      </w:r>
      <w:r w:rsidRPr="00AE5D72">
        <w:rPr>
          <w:rFonts w:ascii="Courier New" w:hAnsi="Courier New" w:cs="Courier New"/>
          <w:b/>
          <w:bCs/>
          <w:color w:val="000080"/>
          <w:sz w:val="20"/>
          <w:szCs w:val="20"/>
          <w:lang w:val="en-GB"/>
        </w:rPr>
        <w:t>:</w:t>
      </w:r>
    </w:p>
    <w:p w14:paraId="73BB0DE4" w14:textId="5ACFDEF9" w:rsidR="00015F6C"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attribute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getAttributeValues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5FB0223" w14:textId="665A0B90" w:rsidR="00DB3DEB" w:rsidRPr="00AE5D72" w:rsidRDefault="00DB3DEB"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attributeValue</w:t>
      </w:r>
      <w:r>
        <w:rPr>
          <w:rFonts w:ascii="Courier New" w:hAnsi="Courier New" w:cs="Courier New"/>
          <w:color w:val="000000"/>
          <w:sz w:val="20"/>
          <w:szCs w:val="20"/>
          <w:lang w:val="en-GB"/>
        </w:rPr>
        <w:t xml:space="preserve">.isNil()) </w:t>
      </w:r>
      <w:r w:rsidRPr="00AE5D72">
        <w:rPr>
          <w:rFonts w:ascii="Courier New" w:hAnsi="Courier New" w:cs="Courier New"/>
          <w:b/>
          <w:bCs/>
          <w:color w:val="000080"/>
          <w:sz w:val="20"/>
          <w:szCs w:val="20"/>
          <w:lang w:val="en-GB"/>
        </w:rPr>
        <w:t>{</w:t>
      </w:r>
    </w:p>
    <w:p w14:paraId="544149F0"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String privilege </w:t>
      </w:r>
      <w:r w:rsidRPr="00AE5D72">
        <w:rPr>
          <w:rFonts w:ascii="Courier New" w:hAnsi="Courier New" w:cs="Courier New"/>
          <w:b/>
          <w:bCs/>
          <w:color w:val="000080"/>
          <w:sz w:val="20"/>
          <w:szCs w:val="20"/>
          <w:lang w:val="en-GB"/>
        </w:rPr>
        <w:t>=</w:t>
      </w:r>
    </w:p>
    <w:p w14:paraId="6A10EC0C" w14:textId="0B282588"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attributeValue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getDOM</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getTextContent</w:t>
      </w:r>
      <w:r w:rsidRPr="00AE5D72">
        <w:rPr>
          <w:rFonts w:ascii="Courier New" w:hAnsi="Courier New" w:cs="Courier New"/>
          <w:b/>
          <w:bCs/>
          <w:color w:val="000080"/>
          <w:sz w:val="20"/>
          <w:szCs w:val="20"/>
          <w:lang w:val="en-GB"/>
        </w:rPr>
        <w:t>();</w:t>
      </w:r>
    </w:p>
    <w:p w14:paraId="5E68D323"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lastRenderedPageBreak/>
        <w:t xml:space="preserve">                            </w:t>
      </w:r>
      <w:r w:rsidRPr="00AE5D72">
        <w:rPr>
          <w:rFonts w:ascii="Courier New" w:hAnsi="Courier New" w:cs="Courier New"/>
          <w:color w:val="8000FF"/>
          <w:sz w:val="20"/>
          <w:szCs w:val="20"/>
          <w:lang w:val="en-GB"/>
        </w:rPr>
        <w:t>byte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privilegeBytes </w:t>
      </w:r>
      <w:r w:rsidRPr="00AE5D72">
        <w:rPr>
          <w:rFonts w:ascii="Courier New" w:hAnsi="Courier New" w:cs="Courier New"/>
          <w:b/>
          <w:bCs/>
          <w:color w:val="000080"/>
          <w:sz w:val="20"/>
          <w:szCs w:val="20"/>
          <w:lang w:val="en-GB"/>
        </w:rPr>
        <w:t>=</w:t>
      </w:r>
    </w:p>
    <w:p w14:paraId="263C6AE4" w14:textId="12BDEC39"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Base64</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decodeBase64</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privilege</w:t>
      </w:r>
      <w:r w:rsidRPr="00AE5D72">
        <w:rPr>
          <w:rFonts w:ascii="Courier New" w:hAnsi="Courier New" w:cs="Courier New"/>
          <w:b/>
          <w:bCs/>
          <w:color w:val="000080"/>
          <w:sz w:val="20"/>
          <w:szCs w:val="20"/>
          <w:lang w:val="en-GB"/>
        </w:rPr>
        <w:t>);</w:t>
      </w:r>
    </w:p>
    <w:p w14:paraId="76DD813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2AB2493C"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try</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F368243"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JAXBContext context </w:t>
      </w:r>
      <w:r w:rsidRPr="00AE5D72">
        <w:rPr>
          <w:rFonts w:ascii="Courier New" w:hAnsi="Courier New" w:cs="Courier New"/>
          <w:b/>
          <w:bCs/>
          <w:color w:val="000080"/>
          <w:sz w:val="20"/>
          <w:szCs w:val="20"/>
          <w:lang w:val="en-GB"/>
        </w:rPr>
        <w:t>=</w:t>
      </w:r>
    </w:p>
    <w:p w14:paraId="14B05632" w14:textId="10769C46"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JAXBContext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newInstance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ObjectFactory</w:t>
      </w:r>
      <w:r w:rsidRPr="00AE5D72">
        <w:rPr>
          <w:rFonts w:ascii="Courier New" w:hAnsi="Courier New" w:cs="Courier New"/>
          <w:b/>
          <w:bCs/>
          <w:color w:val="000080"/>
          <w:sz w:val="20"/>
          <w:szCs w:val="20"/>
          <w:lang w:val="en-GB"/>
        </w:rPr>
        <w:t>.</w:t>
      </w:r>
      <w:r w:rsidRPr="00AE5D72">
        <w:rPr>
          <w:rFonts w:ascii="Courier New" w:hAnsi="Courier New" w:cs="Courier New"/>
          <w:color w:val="8000FF"/>
          <w:sz w:val="20"/>
          <w:szCs w:val="20"/>
          <w:lang w:val="en-GB"/>
        </w:rPr>
        <w:t>class</w:t>
      </w:r>
      <w:r w:rsidRPr="00AE5D72">
        <w:rPr>
          <w:rFonts w:ascii="Courier New" w:hAnsi="Courier New" w:cs="Courier New"/>
          <w:b/>
          <w:bCs/>
          <w:color w:val="000080"/>
          <w:sz w:val="20"/>
          <w:szCs w:val="20"/>
          <w:lang w:val="en-GB"/>
        </w:rPr>
        <w:t>);</w:t>
      </w:r>
    </w:p>
    <w:p w14:paraId="4658FE55"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Unmarshaller unmarsheller </w:t>
      </w:r>
      <w:r w:rsidRPr="00AE5D72">
        <w:rPr>
          <w:rFonts w:ascii="Courier New" w:hAnsi="Courier New" w:cs="Courier New"/>
          <w:b/>
          <w:bCs/>
          <w:color w:val="000080"/>
          <w:sz w:val="20"/>
          <w:szCs w:val="20"/>
          <w:lang w:val="en-GB"/>
        </w:rPr>
        <w:t>=</w:t>
      </w:r>
    </w:p>
    <w:p w14:paraId="4BE77602" w14:textId="310091CF"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context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createUnmarshaller</w:t>
      </w:r>
      <w:r w:rsidRPr="00AE5D72">
        <w:rPr>
          <w:rFonts w:ascii="Courier New" w:hAnsi="Courier New" w:cs="Courier New"/>
          <w:b/>
          <w:bCs/>
          <w:color w:val="000080"/>
          <w:sz w:val="20"/>
          <w:szCs w:val="20"/>
          <w:lang w:val="en-GB"/>
        </w:rPr>
        <w:t>();</w:t>
      </w:r>
    </w:p>
    <w:p w14:paraId="09A70D43" w14:textId="352AB875"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JAXBElement</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PrivilegeListType</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privilegeList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JAXBElement</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PrivilegeListType</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unmarsheller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unmarshal</w:t>
      </w:r>
      <w:r w:rsidRPr="00AE5D72">
        <w:rPr>
          <w:rFonts w:ascii="Courier New" w:hAnsi="Courier New" w:cs="Courier New"/>
          <w:b/>
          <w:bCs/>
          <w:color w:val="000080"/>
          <w:sz w:val="20"/>
          <w:szCs w:val="20"/>
          <w:lang w:val="en-GB"/>
        </w:rPr>
        <w:t>(</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ByteArrayInputStream</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privilegeBytes</w:t>
      </w:r>
      <w:r w:rsidRPr="00AE5D72">
        <w:rPr>
          <w:rFonts w:ascii="Courier New" w:hAnsi="Courier New" w:cs="Courier New"/>
          <w:b/>
          <w:bCs/>
          <w:color w:val="000080"/>
          <w:sz w:val="20"/>
          <w:szCs w:val="20"/>
          <w:lang w:val="en-GB"/>
        </w:rPr>
        <w:t>));</w:t>
      </w:r>
    </w:p>
    <w:p w14:paraId="68B47158"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42F32C1B" w14:textId="2A0C1316" w:rsidR="00015F6C" w:rsidRPr="00AE5D72"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r w:rsidR="00E66CAF">
        <w:rPr>
          <w:rFonts w:ascii="Courier New" w:hAnsi="Courier New" w:cs="Courier New"/>
          <w:color w:val="000000"/>
          <w:sz w:val="20"/>
          <w:szCs w:val="20"/>
          <w:lang w:val="en-GB"/>
        </w:rPr>
        <w:t>Privilige</w:t>
      </w:r>
      <w:r w:rsidRPr="00AE5D72">
        <w:rPr>
          <w:rFonts w:ascii="Courier New" w:hAnsi="Courier New" w:cs="Courier New"/>
          <w:color w:val="000000"/>
          <w:sz w:val="20"/>
          <w:szCs w:val="20"/>
          <w:lang w:val="en-GB"/>
        </w:rPr>
        <w:t>Holder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set</w:t>
      </w:r>
      <w:r w:rsidRPr="00AE5D72">
        <w:rPr>
          <w:rFonts w:ascii="Courier New" w:hAnsi="Courier New" w:cs="Courier New"/>
          <w:b/>
          <w:bCs/>
          <w:color w:val="000080"/>
          <w:sz w:val="20"/>
          <w:szCs w:val="20"/>
          <w:lang w:val="en-GB"/>
        </w:rPr>
        <w:t>(</w:t>
      </w:r>
    </w:p>
    <w:p w14:paraId="6D6D2B09" w14:textId="6045BCBD"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80"/>
          <w:sz w:val="20"/>
          <w:szCs w:val="20"/>
          <w:lang w:val="en-GB"/>
        </w:rPr>
        <w:t xml:space="preserve">                                    </w:t>
      </w:r>
      <w:r w:rsidRPr="00AE5D72">
        <w:rPr>
          <w:rFonts w:ascii="Courier New" w:hAnsi="Courier New" w:cs="Courier New"/>
          <w:color w:val="000000"/>
          <w:sz w:val="20"/>
          <w:szCs w:val="20"/>
          <w:lang w:val="en-GB"/>
        </w:rPr>
        <w:t>privilegeList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getValue</w:t>
      </w:r>
      <w:r w:rsidRPr="00AE5D72">
        <w:rPr>
          <w:rFonts w:ascii="Courier New" w:hAnsi="Courier New" w:cs="Courier New"/>
          <w:b/>
          <w:bCs/>
          <w:color w:val="000080"/>
          <w:sz w:val="20"/>
          <w:szCs w:val="20"/>
          <w:lang w:val="en-GB"/>
        </w:rPr>
        <w:t>());</w:t>
      </w:r>
    </w:p>
    <w:p w14:paraId="1018F1F5"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806F6E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catch</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Exception ex</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E6698CA"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WSSecurityException</w:t>
      </w:r>
      <w:r w:rsidRPr="00AE5D72">
        <w:rPr>
          <w:rFonts w:ascii="Courier New" w:hAnsi="Courier New" w:cs="Courier New"/>
          <w:b/>
          <w:bCs/>
          <w:color w:val="000080"/>
          <w:sz w:val="20"/>
          <w:szCs w:val="20"/>
          <w:lang w:val="en-GB"/>
        </w:rPr>
        <w:t>(</w:t>
      </w:r>
    </w:p>
    <w:p w14:paraId="2E39FC64" w14:textId="7100806E"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WSSecurityException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ErrorCode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FAILURE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"invalidSAMLsecurity"</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ex</w:t>
      </w:r>
      <w:r w:rsidRPr="00AE5D72">
        <w:rPr>
          <w:rFonts w:ascii="Courier New" w:hAnsi="Courier New" w:cs="Courier New"/>
          <w:b/>
          <w:bCs/>
          <w:color w:val="000080"/>
          <w:sz w:val="20"/>
          <w:szCs w:val="20"/>
          <w:lang w:val="en-GB"/>
        </w:rPr>
        <w:t>);</w:t>
      </w:r>
    </w:p>
    <w:p w14:paraId="01945C54" w14:textId="77777777" w:rsidR="00015F6C"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77A73AC" w14:textId="041E62F9" w:rsidR="00DB3DEB" w:rsidRPr="00AE5D72" w:rsidRDefault="00DB3DEB"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AE5D72">
        <w:rPr>
          <w:rFonts w:ascii="Courier New" w:hAnsi="Courier New" w:cs="Courier New"/>
          <w:b/>
          <w:bCs/>
          <w:color w:val="000080"/>
          <w:sz w:val="20"/>
          <w:szCs w:val="20"/>
          <w:lang w:val="en-GB"/>
        </w:rPr>
        <w:t>}</w:t>
      </w:r>
    </w:p>
    <w:p w14:paraId="33A6A76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B701C2B"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6F55A20"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D8F5E2B"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01C865F"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15B899B"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0FBAE7C3" w14:textId="3FBC5663"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return</w:t>
      </w:r>
      <w:r w:rsidRPr="00AE5D72">
        <w:rPr>
          <w:rFonts w:ascii="Courier New" w:hAnsi="Courier New" w:cs="Courier New"/>
          <w:color w:val="000000"/>
          <w:sz w:val="20"/>
          <w:szCs w:val="20"/>
          <w:lang w:val="en-GB"/>
        </w:rPr>
        <w:t xml:space="preserve"> vCredential</w:t>
      </w:r>
      <w:r w:rsidRPr="00AE5D72">
        <w:rPr>
          <w:rFonts w:ascii="Courier New" w:hAnsi="Courier New" w:cs="Courier New"/>
          <w:b/>
          <w:bCs/>
          <w:color w:val="000080"/>
          <w:sz w:val="20"/>
          <w:szCs w:val="20"/>
          <w:lang w:val="en-GB"/>
        </w:rPr>
        <w:t>;</w:t>
      </w:r>
    </w:p>
    <w:p w14:paraId="1059EDA6"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4FEA98E" w14:textId="77777777" w:rsidR="00015F6C" w:rsidRPr="00AE5D72" w:rsidRDefault="00015F6C" w:rsidP="00D42BF0">
      <w:pPr>
        <w:pBdr>
          <w:left w:val="single" w:sz="12" w:space="1"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5A57F3A1" w14:textId="4B771D69" w:rsidR="009F7775" w:rsidRPr="00AE5D72" w:rsidRDefault="009F7775" w:rsidP="009F7775">
      <w:pPr>
        <w:rPr>
          <w:lang w:val="en-GB"/>
        </w:rPr>
      </w:pPr>
    </w:p>
    <w:p w14:paraId="79E41C28" w14:textId="2241EC2F" w:rsidR="00F77997" w:rsidRPr="00AE5D72" w:rsidRDefault="00E66CAF" w:rsidP="009F7775">
      <w:pPr>
        <w:rPr>
          <w:lang w:val="en-GB"/>
        </w:rPr>
      </w:pPr>
      <w:r>
        <w:rPr>
          <w:lang w:val="en-GB"/>
        </w:rPr>
        <w:t xml:space="preserve">The </w:t>
      </w:r>
      <w:r w:rsidR="00BD312F" w:rsidRPr="00AE5D72">
        <w:rPr>
          <w:lang w:val="en-GB"/>
        </w:rPr>
        <w:t>Saml</w:t>
      </w:r>
      <w:r>
        <w:rPr>
          <w:lang w:val="en-GB"/>
        </w:rPr>
        <w:t>Token</w:t>
      </w:r>
      <w:r w:rsidR="00F935AC">
        <w:rPr>
          <w:lang w:val="en-GB"/>
        </w:rPr>
        <w:t>Validator</w:t>
      </w:r>
      <w:r w:rsidR="00BD312F" w:rsidRPr="00AE5D72">
        <w:rPr>
          <w:lang w:val="en-GB"/>
        </w:rPr>
        <w:t xml:space="preserve"> class must be configured to be used by the Apache CXF framework. Th</w:t>
      </w:r>
      <w:r w:rsidR="008139F8">
        <w:rPr>
          <w:lang w:val="en-GB"/>
        </w:rPr>
        <w:t>i</w:t>
      </w:r>
      <w:r w:rsidR="00BD312F" w:rsidRPr="00AE5D72">
        <w:rPr>
          <w:lang w:val="en-GB"/>
        </w:rPr>
        <w:t>s is done in the cxf-servlet.xml configuration file. The relevant parts of the configuration file is shown below</w:t>
      </w:r>
    </w:p>
    <w:p w14:paraId="7695772A" w14:textId="77777777" w:rsidR="009467CD" w:rsidRPr="00AE5D72" w:rsidRDefault="009467CD" w:rsidP="009F7775">
      <w:pPr>
        <w:rPr>
          <w:lang w:val="en-GB"/>
        </w:rPr>
      </w:pPr>
    </w:p>
    <w:p w14:paraId="770FE968" w14:textId="77777777" w:rsidR="009467CD" w:rsidRPr="00AE5D72" w:rsidRDefault="009467CD" w:rsidP="009467C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&lt;jaxws:endpoint&gt;</w:t>
      </w:r>
    </w:p>
    <w:p w14:paraId="387A2E19" w14:textId="77777777" w:rsidR="009467CD" w:rsidRPr="00AE5D72" w:rsidRDefault="009467CD" w:rsidP="009467C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0B10B346" w14:textId="77777777" w:rsidR="009467CD" w:rsidRPr="00AE5D72" w:rsidRDefault="009467CD" w:rsidP="009467C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"ws-security.saml2.validator"</w:t>
      </w:r>
    </w:p>
    <w:p w14:paraId="42473D8A" w14:textId="09F20630" w:rsidR="009467CD" w:rsidRPr="00AE5D72" w:rsidRDefault="009467CD" w:rsidP="009467C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"service.</w:t>
      </w:r>
      <w:r w:rsidR="000F2802" w:rsidRPr="00AE5D72">
        <w:rPr>
          <w:rFonts w:ascii="Courier New" w:hAnsi="Courier New" w:cs="Courier New"/>
          <w:b/>
          <w:bCs/>
          <w:color w:val="8000FF"/>
          <w:sz w:val="20"/>
          <w:szCs w:val="20"/>
          <w:lang w:val="en-GB"/>
        </w:rPr>
        <w:t>saml.</w:t>
      </w:r>
      <w:r w:rsidR="00E66CAF">
        <w:rPr>
          <w:rFonts w:ascii="Courier New" w:hAnsi="Courier New" w:cs="Courier New"/>
          <w:b/>
          <w:bCs/>
          <w:color w:val="8000FF"/>
          <w:sz w:val="20"/>
          <w:szCs w:val="20"/>
          <w:lang w:val="en-GB"/>
        </w:rPr>
        <w:t>SamlToken</w:t>
      </w:r>
      <w:r w:rsidR="00F935AC">
        <w:rPr>
          <w:rFonts w:ascii="Courier New" w:hAnsi="Courier New" w:cs="Courier New"/>
          <w:b/>
          <w:bCs/>
          <w:color w:val="8000FF"/>
          <w:sz w:val="20"/>
          <w:szCs w:val="20"/>
          <w:lang w:val="en-GB"/>
        </w:rPr>
        <w:t>Validator</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210A369" w14:textId="77777777" w:rsidR="009467CD" w:rsidRPr="00AE5D72" w:rsidRDefault="009467CD" w:rsidP="009467C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1359C98A" w14:textId="77777777" w:rsidR="009467CD" w:rsidRPr="00AE5D72" w:rsidRDefault="009467CD" w:rsidP="009467CD">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FF"/>
          <w:sz w:val="20"/>
          <w:szCs w:val="20"/>
          <w:lang w:val="en-GB"/>
        </w:rPr>
        <w:t>&lt;/jaxws:endpoint&gt;</w:t>
      </w:r>
    </w:p>
    <w:p w14:paraId="5DC35F12" w14:textId="77777777" w:rsidR="009467CD" w:rsidRPr="00AE5D72" w:rsidRDefault="009467CD" w:rsidP="009F7775">
      <w:pPr>
        <w:rPr>
          <w:lang w:val="en-GB"/>
        </w:rPr>
      </w:pPr>
    </w:p>
    <w:p w14:paraId="4C834958" w14:textId="35C0FEB5" w:rsidR="00CA2416" w:rsidRPr="00AE5D72" w:rsidRDefault="00E66CAF" w:rsidP="009F7775">
      <w:pPr>
        <w:rPr>
          <w:lang w:val="en-GB"/>
        </w:rPr>
      </w:pPr>
      <w:r>
        <w:rPr>
          <w:lang w:val="en-GB"/>
        </w:rPr>
        <w:t>At any given point in the WSP code, the PriviligeHolders get() method can be used to access the stored information about the WSC.</w:t>
      </w:r>
    </w:p>
    <w:p w14:paraId="7CC3397D" w14:textId="339F76EA" w:rsidR="000F49E2" w:rsidRPr="00AE5D72" w:rsidRDefault="00BF3156" w:rsidP="00F63EAF">
      <w:pPr>
        <w:pStyle w:val="Heading2"/>
        <w:rPr>
          <w:lang w:val="en-GB"/>
        </w:rPr>
      </w:pPr>
      <w:bookmarkStart w:id="29" w:name="_Toc519590811"/>
      <w:r w:rsidRPr="00AE5D72">
        <w:rPr>
          <w:lang w:val="en-GB"/>
        </w:rPr>
        <w:t>Additional C</w:t>
      </w:r>
      <w:r w:rsidR="00F63EAF" w:rsidRPr="00AE5D72">
        <w:rPr>
          <w:lang w:val="en-GB"/>
        </w:rPr>
        <w:t>onfiguration of Apache CXF</w:t>
      </w:r>
      <w:bookmarkEnd w:id="29"/>
    </w:p>
    <w:p w14:paraId="38263FF0" w14:textId="7186B439" w:rsidR="000F49E2" w:rsidRPr="00AE5D72" w:rsidRDefault="000F49E2" w:rsidP="00F63EAF">
      <w:pPr>
        <w:rPr>
          <w:lang w:val="en-GB"/>
        </w:rPr>
      </w:pPr>
      <w:r w:rsidRPr="00AE5D72">
        <w:rPr>
          <w:lang w:val="en-GB"/>
        </w:rPr>
        <w:t>There are a few more configuration steps that are needed before the service is ready to be deployed. The Audience</w:t>
      </w:r>
      <w:r w:rsidR="00B24E83" w:rsidRPr="00AE5D72">
        <w:rPr>
          <w:lang w:val="en-GB"/>
        </w:rPr>
        <w:t xml:space="preserve"> </w:t>
      </w:r>
      <w:r w:rsidRPr="00AE5D72">
        <w:rPr>
          <w:lang w:val="en-GB"/>
        </w:rPr>
        <w:t xml:space="preserve">Restriction of the token must be properly validated, it should be validated that the clients request is no older than </w:t>
      </w:r>
      <w:r w:rsidR="00BD3F35">
        <w:rPr>
          <w:lang w:val="en-GB"/>
        </w:rPr>
        <w:t xml:space="preserve">say </w:t>
      </w:r>
      <w:r w:rsidRPr="00AE5D72">
        <w:rPr>
          <w:lang w:val="en-GB"/>
        </w:rPr>
        <w:t xml:space="preserve">5 minutes, and finally we </w:t>
      </w:r>
      <w:r w:rsidR="00BD3F35">
        <w:rPr>
          <w:lang w:val="en-GB"/>
        </w:rPr>
        <w:t xml:space="preserve">may </w:t>
      </w:r>
      <w:r w:rsidRPr="00AE5D72">
        <w:rPr>
          <w:lang w:val="en-GB"/>
        </w:rPr>
        <w:t>need to configure Apache CXF to accept that the token issued by the STS is not BSP 1.</w:t>
      </w:r>
      <w:r w:rsidR="007B5629">
        <w:rPr>
          <w:lang w:val="en-GB"/>
        </w:rPr>
        <w:t>1</w:t>
      </w:r>
      <w:r w:rsidR="00BD3F35">
        <w:rPr>
          <w:lang w:val="en-GB"/>
        </w:rPr>
        <w:t xml:space="preserve"> compliant.</w:t>
      </w:r>
    </w:p>
    <w:p w14:paraId="5ABC9BC7" w14:textId="675E42B0" w:rsidR="000F49E2" w:rsidRPr="00AE5D72" w:rsidRDefault="00405714" w:rsidP="008649F8">
      <w:pPr>
        <w:pStyle w:val="Heading3"/>
        <w:rPr>
          <w:lang w:val="en-GB"/>
        </w:rPr>
      </w:pPr>
      <w:bookmarkStart w:id="30" w:name="_Toc519590812"/>
      <w:r w:rsidRPr="00AE5D72">
        <w:rPr>
          <w:lang w:val="en-GB"/>
        </w:rPr>
        <w:t>Validating Audience</w:t>
      </w:r>
      <w:r w:rsidR="00B24E83" w:rsidRPr="00AE5D72">
        <w:rPr>
          <w:lang w:val="en-GB"/>
        </w:rPr>
        <w:t xml:space="preserve"> </w:t>
      </w:r>
      <w:r w:rsidRPr="00AE5D72">
        <w:rPr>
          <w:lang w:val="en-GB"/>
        </w:rPr>
        <w:t>Restriction</w:t>
      </w:r>
      <w:bookmarkEnd w:id="30"/>
    </w:p>
    <w:p w14:paraId="56FC17ED" w14:textId="27599B06" w:rsidR="00405714" w:rsidRPr="00AE5D72" w:rsidRDefault="001C4CF1" w:rsidP="00F63EAF">
      <w:pPr>
        <w:rPr>
          <w:lang w:val="en-GB"/>
        </w:rPr>
      </w:pPr>
      <w:r w:rsidRPr="00AE5D72">
        <w:rPr>
          <w:lang w:val="en-GB"/>
        </w:rPr>
        <w:t>The token issued by the STS contains an element, called the Audience, that tells which service this token is intended for (an EntityId value). This element must be validated, to en</w:t>
      </w:r>
      <w:r w:rsidRPr="00AE5D72">
        <w:rPr>
          <w:lang w:val="en-GB"/>
        </w:rPr>
        <w:lastRenderedPageBreak/>
        <w:t>sure that the client (or some other party) is not using a token intended for another service. By default the Apache CXF framework will validate the value found in the token against the hostname that the service is deployed on as well as the QName of the service. As this is not always the EntityId that the service is registered under, the reference code contains code that adds an additional EntityId to the list that the tokens Audience is validated against.</w:t>
      </w:r>
    </w:p>
    <w:p w14:paraId="339CF2D9" w14:textId="7363F0B9" w:rsidR="001C4CF1" w:rsidRPr="00AE5D72" w:rsidRDefault="00F935AC" w:rsidP="00F63EAF">
      <w:pPr>
        <w:rPr>
          <w:lang w:val="en-GB"/>
        </w:rPr>
      </w:pPr>
      <w:r>
        <w:rPr>
          <w:lang w:val="en-GB"/>
        </w:rPr>
        <w:t>T</w:t>
      </w:r>
      <w:r w:rsidR="001C4CF1" w:rsidRPr="00AE5D72">
        <w:rPr>
          <w:lang w:val="en-GB"/>
        </w:rPr>
        <w:t>he Saml</w:t>
      </w:r>
      <w:r>
        <w:rPr>
          <w:lang w:val="en-GB"/>
        </w:rPr>
        <w:t>Token</w:t>
      </w:r>
      <w:r w:rsidR="001C4CF1" w:rsidRPr="00AE5D72">
        <w:rPr>
          <w:lang w:val="en-GB"/>
        </w:rPr>
        <w:t>Validator found above</w:t>
      </w:r>
      <w:r>
        <w:rPr>
          <w:lang w:val="en-GB"/>
        </w:rPr>
        <w:t xml:space="preserve"> can be used for performing this validation. We need a List of allowed audiences, so for instance, if we allow tokens issued to </w:t>
      </w:r>
      <w:hyperlink r:id="rId8" w:history="1">
        <w:r w:rsidRPr="004D3F9D">
          <w:rPr>
            <w:rStyle w:val="Hyperlink"/>
            <w:lang w:val="en-GB"/>
          </w:rPr>
          <w:t>https://wsp.itcrew.dk</w:t>
        </w:r>
      </w:hyperlink>
      <w:r>
        <w:rPr>
          <w:lang w:val="en-GB"/>
        </w:rPr>
        <w:t xml:space="preserve"> to be used, then the code below could be used to create such a list</w:t>
      </w:r>
    </w:p>
    <w:p w14:paraId="43BB9362" w14:textId="77777777" w:rsidR="001C4CF1" w:rsidRPr="00AE5D72" w:rsidRDefault="001C4CF1" w:rsidP="00F63EAF">
      <w:pPr>
        <w:rPr>
          <w:lang w:val="en-GB"/>
        </w:rPr>
      </w:pPr>
    </w:p>
    <w:p w14:paraId="30CCEE16"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List</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String</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audienceRestrictions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ArrayList</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String</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40D69756"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final</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long</w:t>
      </w:r>
      <w:r w:rsidRPr="00AE5D72">
        <w:rPr>
          <w:rFonts w:ascii="Courier New" w:hAnsi="Courier New" w:cs="Courier New"/>
          <w:color w:val="000000"/>
          <w:sz w:val="20"/>
          <w:szCs w:val="20"/>
          <w:lang w:val="en-GB"/>
        </w:rPr>
        <w:t xml:space="preserve"> serialVersionUID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FF8000"/>
          <w:sz w:val="20"/>
          <w:szCs w:val="20"/>
          <w:lang w:val="en-GB"/>
        </w:rPr>
        <w:t>1L</w:t>
      </w:r>
      <w:r w:rsidRPr="00AE5D72">
        <w:rPr>
          <w:rFonts w:ascii="Courier New" w:hAnsi="Courier New" w:cs="Courier New"/>
          <w:b/>
          <w:bCs/>
          <w:color w:val="000080"/>
          <w:sz w:val="20"/>
          <w:szCs w:val="20"/>
          <w:lang w:val="en-GB"/>
        </w:rPr>
        <w:t>;</w:t>
      </w:r>
    </w:p>
    <w:p w14:paraId="037893D0"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43CB56AC"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AC8E298"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add</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t>
      </w:r>
      <w:r w:rsidRPr="00AE5D72">
        <w:rPr>
          <w:rFonts w:ascii="Courier New" w:hAnsi="Courier New" w:cs="Courier New"/>
          <w:color w:val="808080"/>
          <w:sz w:val="20"/>
          <w:szCs w:val="20"/>
          <w:u w:val="single"/>
          <w:lang w:val="en-GB"/>
        </w:rPr>
        <w:t>https://wsp.itcrew.dk</w:t>
      </w:r>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37A9C074"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648F6E3" w14:textId="77777777" w:rsidR="001C4CF1" w:rsidRPr="00AE5D72" w:rsidRDefault="001C4CF1" w:rsidP="001C4CF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E11F1B8" w14:textId="77777777" w:rsidR="001C4CF1" w:rsidRPr="00AE5D72" w:rsidRDefault="001C4CF1" w:rsidP="00F63EAF">
      <w:pPr>
        <w:rPr>
          <w:lang w:val="en-GB"/>
        </w:rPr>
      </w:pPr>
    </w:p>
    <w:p w14:paraId="062E32FA" w14:textId="14B920CF" w:rsidR="001C4CF1" w:rsidRPr="00AE5D72" w:rsidRDefault="00F935AC" w:rsidP="00F63EAF">
      <w:pPr>
        <w:rPr>
          <w:lang w:val="en-GB"/>
        </w:rPr>
      </w:pPr>
      <w:r>
        <w:rPr>
          <w:lang w:val="en-GB"/>
        </w:rPr>
        <w:t>Then before we call super.validate() in our own class’s validate() method, we set this list as the allowed set of audiences, overwriting CXFs default validation.</w:t>
      </w:r>
    </w:p>
    <w:p w14:paraId="1244F994" w14:textId="77777777" w:rsidR="001C4CF1" w:rsidRPr="00AE5D72" w:rsidRDefault="001C4CF1" w:rsidP="00F63EAF">
      <w:pPr>
        <w:rPr>
          <w:lang w:val="en-GB"/>
        </w:rPr>
      </w:pPr>
    </w:p>
    <w:p w14:paraId="39C3DA08"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@SuppressWarnings</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"unchecked"</w:t>
      </w:r>
      <w:r w:rsidRPr="00AE5D72">
        <w:rPr>
          <w:rFonts w:ascii="Courier New" w:hAnsi="Courier New" w:cs="Courier New"/>
          <w:b/>
          <w:bCs/>
          <w:color w:val="000080"/>
          <w:sz w:val="20"/>
          <w:szCs w:val="20"/>
          <w:lang w:val="en-GB"/>
        </w:rPr>
        <w:t>)</w:t>
      </w:r>
    </w:p>
    <w:p w14:paraId="299049D6"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@Override</w:t>
      </w:r>
    </w:p>
    <w:p w14:paraId="1F6D63EC"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Credential validate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Credential credential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RequestData data</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WSSecurityException </w:t>
      </w:r>
      <w:r w:rsidRPr="00AE5D72">
        <w:rPr>
          <w:rFonts w:ascii="Courier New" w:hAnsi="Courier New" w:cs="Courier New"/>
          <w:b/>
          <w:bCs/>
          <w:color w:val="000080"/>
          <w:sz w:val="20"/>
          <w:szCs w:val="20"/>
          <w:lang w:val="en-GB"/>
        </w:rPr>
        <w:t>{</w:t>
      </w:r>
    </w:p>
    <w:p w14:paraId="02068372" w14:textId="0576BE98" w:rsidR="001C4CF1" w:rsidRPr="00AE5D72" w:rsidRDefault="001C4CF1" w:rsidP="001C4CF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 xml:space="preserve">    </w:t>
      </w:r>
      <w:r w:rsidRPr="00AE5D72">
        <w:rPr>
          <w:rFonts w:ascii="Courier New" w:hAnsi="Courier New" w:cs="Courier New"/>
          <w:color w:val="008000"/>
          <w:sz w:val="20"/>
          <w:szCs w:val="20"/>
          <w:lang w:val="en-GB"/>
        </w:rPr>
        <w:t>// Set the valid audiences for this request</w:t>
      </w:r>
    </w:p>
    <w:p w14:paraId="429F0BA8"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data</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setAudienceRestrictions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audienceRestrictions</w:t>
      </w:r>
      <w:r w:rsidRPr="00AE5D72">
        <w:rPr>
          <w:rFonts w:ascii="Courier New" w:hAnsi="Courier New" w:cs="Courier New"/>
          <w:b/>
          <w:bCs/>
          <w:color w:val="000080"/>
          <w:sz w:val="20"/>
          <w:szCs w:val="20"/>
          <w:lang w:val="en-GB"/>
        </w:rPr>
        <w:t>);</w:t>
      </w:r>
    </w:p>
    <w:p w14:paraId="6A8F0B56"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0CB2E43F"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Credential validatedCredential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super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validate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credential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data</w:t>
      </w:r>
      <w:r w:rsidRPr="00AE5D72">
        <w:rPr>
          <w:rFonts w:ascii="Courier New" w:hAnsi="Courier New" w:cs="Courier New"/>
          <w:b/>
          <w:bCs/>
          <w:color w:val="000080"/>
          <w:sz w:val="20"/>
          <w:szCs w:val="20"/>
          <w:lang w:val="en-GB"/>
        </w:rPr>
        <w:t>);</w:t>
      </w:r>
    </w:p>
    <w:p w14:paraId="45EAFDFB"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4DCF3CA0" w14:textId="451002B7" w:rsidR="001C4CF1" w:rsidRPr="00AE5D72" w:rsidRDefault="001C4CF1" w:rsidP="001C4CF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00"/>
          <w:sz w:val="20"/>
          <w:szCs w:val="20"/>
          <w:lang w:val="en-GB"/>
        </w:rPr>
        <w:t xml:space="preserve">    SamlAssertionWrapper samlAssertion </w:t>
      </w:r>
      <w:r w:rsidRPr="00AE5D72">
        <w:rPr>
          <w:rFonts w:ascii="Courier New" w:hAnsi="Courier New" w:cs="Courier New"/>
          <w:b/>
          <w:bCs/>
          <w:color w:val="000080"/>
          <w:sz w:val="20"/>
          <w:szCs w:val="20"/>
          <w:lang w:val="en-GB"/>
        </w:rPr>
        <w:t>= ...</w:t>
      </w:r>
    </w:p>
    <w:p w14:paraId="2A6E3BD1" w14:textId="77777777" w:rsidR="001C4CF1" w:rsidRPr="00AE5D72" w:rsidRDefault="001C4CF1" w:rsidP="00F63EAF">
      <w:pPr>
        <w:rPr>
          <w:lang w:val="en-GB"/>
        </w:rPr>
      </w:pPr>
    </w:p>
    <w:p w14:paraId="3B7F609A" w14:textId="5623895F" w:rsidR="00405714" w:rsidRPr="00AE5D72" w:rsidRDefault="00405714" w:rsidP="008649F8">
      <w:pPr>
        <w:pStyle w:val="Heading3"/>
        <w:rPr>
          <w:lang w:val="en-GB"/>
        </w:rPr>
      </w:pPr>
      <w:bookmarkStart w:id="31" w:name="_Toc519590813"/>
      <w:r w:rsidRPr="00AE5D72">
        <w:rPr>
          <w:lang w:val="en-GB"/>
        </w:rPr>
        <w:t>Configure TimeToLive</w:t>
      </w:r>
      <w:bookmarkEnd w:id="31"/>
    </w:p>
    <w:p w14:paraId="23A15EF6" w14:textId="110EE0C0" w:rsidR="00405714" w:rsidRPr="00AE5D72" w:rsidRDefault="00572604" w:rsidP="00F63EAF">
      <w:pPr>
        <w:rPr>
          <w:lang w:val="en-GB"/>
        </w:rPr>
      </w:pPr>
      <w:r w:rsidRPr="00AE5D72">
        <w:rPr>
          <w:lang w:val="en-GB"/>
        </w:rPr>
        <w:t xml:space="preserve">By default the Apache CXF framework will not accept messages that are older than 5 minutes, </w:t>
      </w:r>
      <w:r w:rsidR="00F935AC">
        <w:rPr>
          <w:lang w:val="en-GB"/>
        </w:rPr>
        <w:t>but if a different time period is required, this can be configured in cxf-servlet.xml by setting the following property (the value is seconds, so 300 = 5 minutes)</w:t>
      </w:r>
    </w:p>
    <w:p w14:paraId="5BCA44DF" w14:textId="77777777" w:rsidR="002A2707" w:rsidRPr="00AE5D72" w:rsidRDefault="002A2707" w:rsidP="002A2707">
      <w:pPr>
        <w:shd w:val="clear" w:color="auto" w:fill="FFFFFF"/>
        <w:spacing w:after="0"/>
        <w:rPr>
          <w:rFonts w:ascii="Courier New" w:hAnsi="Courier New" w:cs="Courier New"/>
          <w:b/>
          <w:bCs/>
          <w:color w:val="000000"/>
          <w:sz w:val="20"/>
          <w:szCs w:val="20"/>
          <w:lang w:val="en-GB"/>
        </w:rPr>
      </w:pPr>
    </w:p>
    <w:p w14:paraId="7F39DC5B" w14:textId="77777777" w:rsidR="002A2707" w:rsidRPr="00AE5D72" w:rsidRDefault="002A2707" w:rsidP="002A2707">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&lt;jaxws:endpoint&gt;</w:t>
      </w:r>
    </w:p>
    <w:p w14:paraId="69C7818C" w14:textId="77777777" w:rsidR="002A2707" w:rsidRPr="00AE5D72" w:rsidRDefault="002A2707" w:rsidP="002A2707">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25C1C6AE" w14:textId="77777777" w:rsidR="002A2707" w:rsidRPr="00AE5D72" w:rsidRDefault="002A2707" w:rsidP="002A2707">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"ws-security.timestamp.timeToLive"</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"300"</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15EFCD7E" w14:textId="77777777" w:rsidR="002A2707" w:rsidRPr="00AE5D72" w:rsidRDefault="002A2707" w:rsidP="002A2707">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2BAB0ACE" w14:textId="77777777" w:rsidR="002A2707" w:rsidRPr="00AE5D72" w:rsidRDefault="002A2707" w:rsidP="002A2707">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&lt;/jaxws:endpoint&gt;</w:t>
      </w:r>
    </w:p>
    <w:p w14:paraId="0E294AFC" w14:textId="77777777" w:rsidR="00572604" w:rsidRPr="00AE5D72" w:rsidRDefault="00572604" w:rsidP="00F63EAF">
      <w:pPr>
        <w:rPr>
          <w:lang w:val="en-GB"/>
        </w:rPr>
      </w:pPr>
    </w:p>
    <w:p w14:paraId="2BFAF8B2" w14:textId="39E04EB9" w:rsidR="00405714" w:rsidRPr="00AE5D72" w:rsidRDefault="00405714" w:rsidP="008649F8">
      <w:pPr>
        <w:pStyle w:val="Heading3"/>
        <w:rPr>
          <w:lang w:val="en-GB"/>
        </w:rPr>
      </w:pPr>
      <w:bookmarkStart w:id="32" w:name="_Toc519590814"/>
      <w:r w:rsidRPr="00AE5D72">
        <w:rPr>
          <w:lang w:val="en-GB"/>
        </w:rPr>
        <w:t>Configure BSP 1.</w:t>
      </w:r>
      <w:r w:rsidR="00FE5E48">
        <w:rPr>
          <w:lang w:val="en-GB"/>
        </w:rPr>
        <w:t>1</w:t>
      </w:r>
      <w:r w:rsidRPr="00AE5D72">
        <w:rPr>
          <w:lang w:val="en-GB"/>
        </w:rPr>
        <w:t xml:space="preserve"> Compliance</w:t>
      </w:r>
      <w:bookmarkEnd w:id="32"/>
    </w:p>
    <w:p w14:paraId="2C59F102" w14:textId="6D6F81E0" w:rsidR="00405714" w:rsidRPr="00AE5D72" w:rsidRDefault="002A2707" w:rsidP="00F63EAF">
      <w:pPr>
        <w:rPr>
          <w:lang w:val="en-GB"/>
        </w:rPr>
      </w:pPr>
      <w:r w:rsidRPr="00AE5D72">
        <w:rPr>
          <w:lang w:val="en-GB"/>
        </w:rPr>
        <w:t>The Apache CXF framework enforces Basic Security Profile 1.</w:t>
      </w:r>
      <w:r w:rsidR="00FE5E48">
        <w:rPr>
          <w:lang w:val="en-GB"/>
        </w:rPr>
        <w:t>1</w:t>
      </w:r>
      <w:r w:rsidRPr="00AE5D72">
        <w:rPr>
          <w:lang w:val="en-GB"/>
        </w:rPr>
        <w:t xml:space="preserve"> compliance by default, and as </w:t>
      </w:r>
      <w:r w:rsidR="000C3919">
        <w:rPr>
          <w:lang w:val="en-GB"/>
        </w:rPr>
        <w:t>CXF does not have full support for encrypted tokens, this causes some validation errors to occur during BSP 1.1 compliance checking</w:t>
      </w:r>
      <w:r w:rsidR="00F935AC">
        <w:rPr>
          <w:lang w:val="en-GB"/>
        </w:rPr>
        <w:t xml:space="preserve"> if such are used</w:t>
      </w:r>
      <w:r w:rsidR="000C3919">
        <w:rPr>
          <w:lang w:val="en-GB"/>
        </w:rPr>
        <w:t xml:space="preserve">. </w:t>
      </w:r>
      <w:r w:rsidR="00F935AC">
        <w:rPr>
          <w:lang w:val="en-GB"/>
        </w:rPr>
        <w:t xml:space="preserve">If needed, BSP validation can be disabled; this is done in the </w:t>
      </w:r>
      <w:r w:rsidRPr="00AE5D72">
        <w:rPr>
          <w:lang w:val="en-GB"/>
        </w:rPr>
        <w:t>cxf</w:t>
      </w:r>
      <w:r w:rsidR="00F935AC">
        <w:rPr>
          <w:lang w:val="en-GB"/>
        </w:rPr>
        <w:t>-servlet</w:t>
      </w:r>
      <w:r w:rsidRPr="00AE5D72">
        <w:rPr>
          <w:lang w:val="en-GB"/>
        </w:rPr>
        <w:t>.xml configuration file, and the relevant settings are shown below</w:t>
      </w:r>
    </w:p>
    <w:p w14:paraId="75678305" w14:textId="77777777" w:rsidR="00C80DA8" w:rsidRPr="00AE5D72" w:rsidRDefault="00C80DA8" w:rsidP="00C80DA8">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lastRenderedPageBreak/>
        <w:t xml:space="preserve">    </w:t>
      </w:r>
      <w:r w:rsidRPr="00AE5D72">
        <w:rPr>
          <w:rFonts w:ascii="Courier New" w:hAnsi="Courier New" w:cs="Courier New"/>
          <w:color w:val="0000FF"/>
          <w:sz w:val="20"/>
          <w:szCs w:val="20"/>
          <w:lang w:val="en-GB"/>
        </w:rPr>
        <w:t>&lt;jaxws:endpoint&gt;</w:t>
      </w:r>
    </w:p>
    <w:p w14:paraId="1F1A5646" w14:textId="77777777" w:rsidR="00C80DA8" w:rsidRPr="00AE5D72" w:rsidRDefault="00C80DA8" w:rsidP="00C80DA8">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506C6DDB" w14:textId="77777777" w:rsidR="00C80DA8" w:rsidRPr="00AE5D72" w:rsidRDefault="00C80DA8" w:rsidP="00C80DA8">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"ws-security.is-bsp-compliant"</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6ABF4DC3" w14:textId="77777777" w:rsidR="00C80DA8" w:rsidRPr="00AE5D72" w:rsidRDefault="00C80DA8" w:rsidP="00C80DA8">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48171E90" w14:textId="77777777" w:rsidR="00C80DA8" w:rsidRPr="00AE5D72" w:rsidRDefault="00C80DA8" w:rsidP="00C80DA8">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&lt;/jaxws:endpoint&gt;</w:t>
      </w:r>
    </w:p>
    <w:p w14:paraId="1DAE6AF1" w14:textId="12927D93" w:rsidR="00C80DA8" w:rsidRDefault="00C80DA8" w:rsidP="00032A67">
      <w:pPr>
        <w:rPr>
          <w:lang w:val="en-GB"/>
        </w:rPr>
      </w:pPr>
    </w:p>
    <w:p w14:paraId="578F6DB8" w14:textId="6E58A33A" w:rsidR="0044360C" w:rsidRDefault="0044360C" w:rsidP="004D66F5">
      <w:pPr>
        <w:pStyle w:val="Heading2"/>
        <w:rPr>
          <w:lang w:val="en-GB"/>
        </w:rPr>
      </w:pPr>
      <w:bookmarkStart w:id="33" w:name="_Toc519590815"/>
      <w:r>
        <w:rPr>
          <w:lang w:val="en-GB"/>
        </w:rPr>
        <w:t>The bearer-token version of the service</w:t>
      </w:r>
      <w:bookmarkEnd w:id="33"/>
    </w:p>
    <w:p w14:paraId="03362E44" w14:textId="770226BE" w:rsidR="00F935AC" w:rsidRDefault="00F935AC">
      <w:pPr>
        <w:rPr>
          <w:lang w:val="en-GB"/>
        </w:rPr>
      </w:pPr>
      <w:r>
        <w:rPr>
          <w:lang w:val="en-GB"/>
        </w:rPr>
        <w:t>A bearer token simply grants the WSC the identity and privileges indicated by the token, without requiring the WSC to prove that it is the rightful bearer of the token (possession of the token is enough).</w:t>
      </w:r>
    </w:p>
    <w:p w14:paraId="28952E34" w14:textId="142B6C61" w:rsidR="00F935AC" w:rsidRDefault="00F935AC">
      <w:pPr>
        <w:rPr>
          <w:lang w:val="en-GB"/>
        </w:rPr>
      </w:pPr>
      <w:r>
        <w:rPr>
          <w:lang w:val="en-GB"/>
        </w:rPr>
        <w:t xml:space="preserve">When implementing bearer token WSPs, a choice must be made with regards to the WS-SecurityPolicy – must the WSC still sign (and potentially encrypt) the message, or is the </w:t>
      </w:r>
      <w:r w:rsidR="00610E90">
        <w:rPr>
          <w:lang w:val="en-GB"/>
        </w:rPr>
        <w:t>bearer token enough on its own?</w:t>
      </w:r>
    </w:p>
    <w:p w14:paraId="60E9812E" w14:textId="7E2A04E2" w:rsidR="00610E90" w:rsidRDefault="00610E90">
      <w:pPr>
        <w:rPr>
          <w:lang w:val="en-GB"/>
        </w:rPr>
      </w:pPr>
      <w:r>
        <w:rPr>
          <w:lang w:val="en-GB"/>
        </w:rPr>
        <w:t>This depends on the profile, and in the Liberty Basic SOAP Binding profile, the bearer token alone is not enough – the WSC must still sign the message, and supply its certificate as a token in the message being send.</w:t>
      </w:r>
    </w:p>
    <w:p w14:paraId="597AE02E" w14:textId="13AE3BC0" w:rsidR="0044360C" w:rsidRDefault="00610E90">
      <w:pPr>
        <w:rPr>
          <w:lang w:val="en-GB"/>
        </w:rPr>
      </w:pPr>
      <w:r>
        <w:rPr>
          <w:lang w:val="en-GB"/>
        </w:rPr>
        <w:t>The modifications required for this change are as follows</w:t>
      </w:r>
    </w:p>
    <w:p w14:paraId="52E12B70" w14:textId="7CAC7C7D" w:rsidR="0044360C" w:rsidRDefault="0044360C" w:rsidP="004D66F5">
      <w:pPr>
        <w:pStyle w:val="Heading3"/>
        <w:rPr>
          <w:lang w:val="en-GB"/>
        </w:rPr>
      </w:pPr>
      <w:bookmarkStart w:id="34" w:name="_Toc519590816"/>
      <w:r>
        <w:rPr>
          <w:lang w:val="en-GB"/>
        </w:rPr>
        <w:t>Modify the WS-SecurityPolicy</w:t>
      </w:r>
      <w:bookmarkEnd w:id="34"/>
    </w:p>
    <w:p w14:paraId="2F8E2EF7" w14:textId="3727CBCD" w:rsidR="0044360C" w:rsidRDefault="0044360C">
      <w:pPr>
        <w:rPr>
          <w:lang w:val="en-GB"/>
        </w:rPr>
      </w:pPr>
      <w:r>
        <w:rPr>
          <w:lang w:val="en-GB"/>
        </w:rPr>
        <w:t xml:space="preserve">As the </w:t>
      </w:r>
      <w:r w:rsidR="00F935AC">
        <w:rPr>
          <w:lang w:val="en-GB"/>
        </w:rPr>
        <w:t>WSC</w:t>
      </w:r>
      <w:r>
        <w:rPr>
          <w:lang w:val="en-GB"/>
        </w:rPr>
        <w:t xml:space="preserve"> calling the </w:t>
      </w:r>
      <w:r w:rsidR="00F935AC">
        <w:rPr>
          <w:lang w:val="en-GB"/>
        </w:rPr>
        <w:t>WSP</w:t>
      </w:r>
      <w:r>
        <w:rPr>
          <w:lang w:val="en-GB"/>
        </w:rPr>
        <w:t xml:space="preserve"> only supplies a bearer-token, we need to ensure that the client supplies its certificate, this is done by changing this section of the WSDL file</w:t>
      </w:r>
    </w:p>
    <w:p w14:paraId="11CC50A8" w14:textId="77777777" w:rsidR="0044360C" w:rsidRPr="004D66F5" w:rsidRDefault="0044360C">
      <w:pPr>
        <w:rPr>
          <w:sz w:val="16"/>
          <w:lang w:val="en-GB"/>
        </w:rPr>
      </w:pPr>
    </w:p>
    <w:p w14:paraId="4D2137EB"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rPr>
        <w:t>&lt;sp:SamlToken</w:t>
      </w:r>
      <w:r w:rsidRPr="004D66F5">
        <w:rPr>
          <w:rFonts w:ascii="Courier New" w:hAnsi="Courier New" w:cs="Courier New"/>
          <w:color w:val="000000"/>
          <w:sz w:val="16"/>
          <w:szCs w:val="20"/>
        </w:rPr>
        <w:t xml:space="preserve"> </w:t>
      </w:r>
      <w:r w:rsidRPr="004D66F5">
        <w:rPr>
          <w:rFonts w:ascii="Courier New" w:hAnsi="Courier New" w:cs="Courier New"/>
          <w:color w:val="FF0000"/>
          <w:sz w:val="16"/>
          <w:szCs w:val="20"/>
        </w:rPr>
        <w:t>sp:IncludeToken</w:t>
      </w:r>
      <w:r w:rsidRPr="004D66F5">
        <w:rPr>
          <w:rFonts w:ascii="Courier New" w:hAnsi="Courier New" w:cs="Courier New"/>
          <w:color w:val="000000"/>
          <w:sz w:val="16"/>
          <w:szCs w:val="20"/>
        </w:rPr>
        <w:t>=</w:t>
      </w:r>
      <w:r w:rsidRPr="004D66F5">
        <w:rPr>
          <w:rFonts w:ascii="Courier New" w:hAnsi="Courier New" w:cs="Courier New"/>
          <w:b/>
          <w:bCs/>
          <w:color w:val="8000FF"/>
          <w:sz w:val="16"/>
          <w:szCs w:val="20"/>
        </w:rPr>
        <w:t>"</w:t>
      </w:r>
      <w:r w:rsidRPr="004D66F5">
        <w:rPr>
          <w:rFonts w:ascii="Courier New" w:hAnsi="Courier New" w:cs="Courier New"/>
          <w:b/>
          <w:bCs/>
          <w:color w:val="8000FF"/>
          <w:sz w:val="16"/>
          <w:szCs w:val="20"/>
          <w:u w:val="single"/>
        </w:rPr>
        <w:t>http://docs.oasis-open.org/ws-sx/ws-securitypolicy/200702/IncludeToken/Never</w:t>
      </w:r>
      <w:r w:rsidRPr="004D66F5">
        <w:rPr>
          <w:rFonts w:ascii="Courier New" w:hAnsi="Courier New" w:cs="Courier New"/>
          <w:b/>
          <w:bCs/>
          <w:color w:val="8000FF"/>
          <w:sz w:val="16"/>
          <w:szCs w:val="20"/>
        </w:rPr>
        <w:t>"</w:t>
      </w:r>
      <w:r w:rsidRPr="004D66F5">
        <w:rPr>
          <w:rFonts w:ascii="Courier New" w:hAnsi="Courier New" w:cs="Courier New"/>
          <w:color w:val="0000FF"/>
          <w:sz w:val="16"/>
          <w:szCs w:val="20"/>
        </w:rPr>
        <w:t>&gt;</w:t>
      </w:r>
    </w:p>
    <w:p w14:paraId="0E6B19A0"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rPr>
        <w:t xml:space="preserve">        </w:t>
      </w:r>
      <w:r w:rsidRPr="004D66F5">
        <w:rPr>
          <w:rFonts w:ascii="Courier New" w:hAnsi="Courier New" w:cs="Courier New"/>
          <w:color w:val="0000FF"/>
          <w:sz w:val="16"/>
          <w:szCs w:val="20"/>
          <w:lang w:val="en-US"/>
        </w:rPr>
        <w:t>&lt;wsp:Policy&gt;</w:t>
      </w:r>
    </w:p>
    <w:p w14:paraId="3DC2CE24"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&lt;sp:WssSamlV20Token11</w:t>
      </w:r>
      <w:r w:rsidRPr="004D66F5">
        <w:rPr>
          <w:rFonts w:ascii="Courier New" w:hAnsi="Courier New" w:cs="Courier New"/>
          <w:color w:val="000000"/>
          <w:sz w:val="16"/>
          <w:szCs w:val="20"/>
          <w:lang w:val="en-US"/>
        </w:rPr>
        <w:t xml:space="preserve"> </w:t>
      </w:r>
      <w:r w:rsidRPr="004D66F5">
        <w:rPr>
          <w:rFonts w:ascii="Courier New" w:hAnsi="Courier New" w:cs="Courier New"/>
          <w:color w:val="0000FF"/>
          <w:sz w:val="16"/>
          <w:szCs w:val="20"/>
          <w:lang w:val="en-US"/>
        </w:rPr>
        <w:t>/&gt;</w:t>
      </w:r>
    </w:p>
    <w:p w14:paraId="756B0BB3"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&lt;/wsp:Policy&gt;</w:t>
      </w:r>
    </w:p>
    <w:p w14:paraId="26ACBCF4" w14:textId="77777777" w:rsidR="0044360C" w:rsidRPr="004D66F5" w:rsidRDefault="0044360C" w:rsidP="004D66F5">
      <w:pPr>
        <w:pBdr>
          <w:left w:val="single" w:sz="12" w:space="4" w:color="7030A0"/>
        </w:pBdr>
        <w:shd w:val="clear" w:color="auto" w:fill="FFFFFF"/>
        <w:spacing w:after="0"/>
        <w:rPr>
          <w:rFonts w:ascii="Times New Roman" w:hAnsi="Times New Roman"/>
          <w:sz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&lt;/sp:SamlToken&gt;</w:t>
      </w:r>
    </w:p>
    <w:p w14:paraId="6D512567" w14:textId="77777777" w:rsidR="0044360C" w:rsidRDefault="0044360C">
      <w:pPr>
        <w:rPr>
          <w:lang w:val="en-GB"/>
        </w:rPr>
      </w:pPr>
    </w:p>
    <w:p w14:paraId="5D14E39E" w14:textId="4F799592" w:rsidR="0044360C" w:rsidRDefault="0044360C">
      <w:pPr>
        <w:rPr>
          <w:lang w:val="en-GB"/>
        </w:rPr>
      </w:pPr>
      <w:r>
        <w:rPr>
          <w:lang w:val="en-GB"/>
        </w:rPr>
        <w:t>To the following</w:t>
      </w:r>
    </w:p>
    <w:p w14:paraId="066BD0A5" w14:textId="77777777" w:rsidR="0044360C" w:rsidRPr="004D66F5" w:rsidRDefault="0044360C">
      <w:pPr>
        <w:rPr>
          <w:sz w:val="16"/>
          <w:szCs w:val="16"/>
          <w:lang w:val="en-GB"/>
        </w:rPr>
      </w:pPr>
    </w:p>
    <w:p w14:paraId="463149D1"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&lt;sp:X509Token</w:t>
      </w:r>
      <w:r w:rsidRPr="004D66F5">
        <w:rPr>
          <w:rFonts w:ascii="Courier New" w:hAnsi="Courier New" w:cs="Courier New"/>
          <w:color w:val="000000"/>
          <w:sz w:val="16"/>
          <w:szCs w:val="20"/>
          <w:lang w:val="en-US"/>
        </w:rPr>
        <w:t xml:space="preserve"> </w:t>
      </w:r>
      <w:r w:rsidRPr="004D66F5">
        <w:rPr>
          <w:rFonts w:ascii="Courier New" w:hAnsi="Courier New" w:cs="Courier New"/>
          <w:color w:val="FF0000"/>
          <w:sz w:val="16"/>
          <w:szCs w:val="20"/>
          <w:lang w:val="en-US"/>
        </w:rPr>
        <w:t>sp:IncludeToken</w:t>
      </w:r>
      <w:r w:rsidRPr="004D66F5">
        <w:rPr>
          <w:rFonts w:ascii="Courier New" w:hAnsi="Courier New" w:cs="Courier New"/>
          <w:color w:val="000000"/>
          <w:sz w:val="16"/>
          <w:szCs w:val="20"/>
          <w:lang w:val="en-US"/>
        </w:rPr>
        <w:t>=</w:t>
      </w:r>
      <w:r w:rsidRPr="004D66F5">
        <w:rPr>
          <w:rFonts w:ascii="Courier New" w:hAnsi="Courier New" w:cs="Courier New"/>
          <w:b/>
          <w:bCs/>
          <w:color w:val="8000FF"/>
          <w:sz w:val="16"/>
          <w:szCs w:val="20"/>
          <w:lang w:val="en-US"/>
        </w:rPr>
        <w:t>"</w:t>
      </w:r>
      <w:r w:rsidRPr="004D66F5">
        <w:rPr>
          <w:rFonts w:ascii="Courier New" w:hAnsi="Courier New" w:cs="Courier New"/>
          <w:b/>
          <w:bCs/>
          <w:color w:val="8000FF"/>
          <w:sz w:val="16"/>
          <w:szCs w:val="20"/>
          <w:u w:val="single"/>
          <w:lang w:val="en-US"/>
        </w:rPr>
        <w:t>http://docs.oasis-open.org/ws-sx/ws-securitypolicy/200702/IncludeToken/AlwaysToRecipient</w:t>
      </w:r>
      <w:r w:rsidRPr="004D66F5">
        <w:rPr>
          <w:rFonts w:ascii="Courier New" w:hAnsi="Courier New" w:cs="Courier New"/>
          <w:b/>
          <w:bCs/>
          <w:color w:val="8000FF"/>
          <w:sz w:val="16"/>
          <w:szCs w:val="20"/>
          <w:lang w:val="en-US"/>
        </w:rPr>
        <w:t>"</w:t>
      </w:r>
      <w:r w:rsidRPr="004D66F5">
        <w:rPr>
          <w:rFonts w:ascii="Courier New" w:hAnsi="Courier New" w:cs="Courier New"/>
          <w:color w:val="0000FF"/>
          <w:sz w:val="16"/>
          <w:szCs w:val="20"/>
          <w:lang w:val="en-US"/>
        </w:rPr>
        <w:t>&gt;</w:t>
      </w:r>
    </w:p>
    <w:p w14:paraId="6BE9BA94"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&lt;wsp:Policy&gt;</w:t>
      </w:r>
    </w:p>
    <w:p w14:paraId="00A7AFF0"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&lt;sp:WssX509V3Token10</w:t>
      </w:r>
      <w:r w:rsidRPr="004D66F5">
        <w:rPr>
          <w:rFonts w:ascii="Courier New" w:hAnsi="Courier New" w:cs="Courier New"/>
          <w:color w:val="000000"/>
          <w:sz w:val="16"/>
          <w:szCs w:val="20"/>
          <w:lang w:val="en-US"/>
        </w:rPr>
        <w:t xml:space="preserve"> </w:t>
      </w:r>
      <w:r w:rsidRPr="004D66F5">
        <w:rPr>
          <w:rFonts w:ascii="Courier New" w:hAnsi="Courier New" w:cs="Courier New"/>
          <w:color w:val="0000FF"/>
          <w:sz w:val="16"/>
          <w:szCs w:val="20"/>
          <w:lang w:val="en-US"/>
        </w:rPr>
        <w:t>/&gt;</w:t>
      </w:r>
    </w:p>
    <w:p w14:paraId="3C153A84"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&lt;/wsp:Policy&gt;</w:t>
      </w:r>
    </w:p>
    <w:p w14:paraId="1572B9DE"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&lt;/sp:X509Token&gt;</w:t>
      </w:r>
    </w:p>
    <w:p w14:paraId="2A096783" w14:textId="77777777" w:rsidR="0044360C" w:rsidRPr="004D66F5" w:rsidRDefault="0044360C">
      <w:pPr>
        <w:rPr>
          <w:lang w:val="en-US"/>
        </w:rPr>
      </w:pPr>
    </w:p>
    <w:p w14:paraId="4BD997E9" w14:textId="63809AA3" w:rsidR="0044360C" w:rsidRDefault="0044360C">
      <w:pPr>
        <w:rPr>
          <w:lang w:val="en-GB"/>
        </w:rPr>
      </w:pPr>
      <w:r>
        <w:rPr>
          <w:lang w:val="en-GB"/>
        </w:rPr>
        <w:t xml:space="preserve">This will require the </w:t>
      </w:r>
      <w:r w:rsidR="00610E90">
        <w:rPr>
          <w:lang w:val="en-GB"/>
        </w:rPr>
        <w:t>WSC</w:t>
      </w:r>
      <w:r>
        <w:rPr>
          <w:lang w:val="en-GB"/>
        </w:rPr>
        <w:t xml:space="preserve"> to supply its certificate in the request to the service.</w:t>
      </w:r>
    </w:p>
    <w:p w14:paraId="61D0F42F" w14:textId="7D61C5EB" w:rsidR="00DB5D8E" w:rsidRDefault="00610E90">
      <w:pPr>
        <w:rPr>
          <w:lang w:val="en-GB"/>
        </w:rPr>
      </w:pPr>
      <w:r>
        <w:rPr>
          <w:lang w:val="en-GB"/>
        </w:rPr>
        <w:t>We also need to empty</w:t>
      </w:r>
      <w:r w:rsidR="0044360C">
        <w:rPr>
          <w:lang w:val="en-GB"/>
        </w:rPr>
        <w:t xml:space="preserve"> the inner wsp:Policy section from th</w:t>
      </w:r>
      <w:r>
        <w:rPr>
          <w:lang w:val="en-GB"/>
        </w:rPr>
        <w:t>e SignedSupportingToken element</w:t>
      </w:r>
      <w:r w:rsidR="00DB5D8E">
        <w:rPr>
          <w:lang w:val="en-GB"/>
        </w:rPr>
        <w:t>, otherwise CXF will attempt to use the token instead of the certificate.</w:t>
      </w:r>
    </w:p>
    <w:p w14:paraId="37B46A0F" w14:textId="3BD98E33" w:rsidR="0044360C" w:rsidRDefault="00DB5D8E">
      <w:pPr>
        <w:rPr>
          <w:lang w:val="en-GB"/>
        </w:rPr>
      </w:pPr>
      <w:r>
        <w:rPr>
          <w:lang w:val="en-GB"/>
        </w:rPr>
        <w:t>Note that if the profile does not mandate that the bearer token should be signed by the WSC, then a SupportingTokens section can be used instead of a SignedSupportingTokens section.</w:t>
      </w:r>
    </w:p>
    <w:p w14:paraId="7215E9BC"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&lt;sp:SignedSupportingTokens</w:t>
      </w:r>
      <w:r w:rsidRPr="004D66F5">
        <w:rPr>
          <w:rFonts w:ascii="Courier New" w:hAnsi="Courier New" w:cs="Courier New"/>
          <w:color w:val="000000"/>
          <w:sz w:val="16"/>
          <w:szCs w:val="20"/>
          <w:lang w:val="en-US"/>
        </w:rPr>
        <w:t xml:space="preserve"> </w:t>
      </w:r>
      <w:r w:rsidRPr="004D66F5">
        <w:rPr>
          <w:rFonts w:ascii="Courier New" w:hAnsi="Courier New" w:cs="Courier New"/>
          <w:color w:val="FF0000"/>
          <w:sz w:val="16"/>
          <w:szCs w:val="20"/>
          <w:lang w:val="en-US"/>
        </w:rPr>
        <w:t>xmlns:sp</w:t>
      </w:r>
      <w:r w:rsidRPr="004D66F5">
        <w:rPr>
          <w:rFonts w:ascii="Courier New" w:hAnsi="Courier New" w:cs="Courier New"/>
          <w:color w:val="000000"/>
          <w:sz w:val="16"/>
          <w:szCs w:val="20"/>
          <w:lang w:val="en-US"/>
        </w:rPr>
        <w:t>=</w:t>
      </w:r>
      <w:r w:rsidRPr="004D66F5">
        <w:rPr>
          <w:rFonts w:ascii="Courier New" w:hAnsi="Courier New" w:cs="Courier New"/>
          <w:b/>
          <w:bCs/>
          <w:color w:val="8000FF"/>
          <w:sz w:val="16"/>
          <w:szCs w:val="20"/>
          <w:lang w:val="en-US"/>
        </w:rPr>
        <w:t>"</w:t>
      </w:r>
      <w:r w:rsidRPr="004D66F5">
        <w:rPr>
          <w:rFonts w:ascii="Courier New" w:hAnsi="Courier New" w:cs="Courier New"/>
          <w:b/>
          <w:bCs/>
          <w:color w:val="8000FF"/>
          <w:sz w:val="16"/>
          <w:szCs w:val="20"/>
          <w:u w:val="single"/>
          <w:lang w:val="en-US"/>
        </w:rPr>
        <w:t>http://docs.oasis-open.org/ws-sx/ws-securitypolicy/200702</w:t>
      </w:r>
      <w:r w:rsidRPr="004D66F5">
        <w:rPr>
          <w:rFonts w:ascii="Courier New" w:hAnsi="Courier New" w:cs="Courier New"/>
          <w:b/>
          <w:bCs/>
          <w:color w:val="8000FF"/>
          <w:sz w:val="16"/>
          <w:szCs w:val="20"/>
          <w:lang w:val="en-US"/>
        </w:rPr>
        <w:t>"</w:t>
      </w:r>
      <w:r w:rsidRPr="004D66F5">
        <w:rPr>
          <w:rFonts w:ascii="Courier New" w:hAnsi="Courier New" w:cs="Courier New"/>
          <w:color w:val="0000FF"/>
          <w:sz w:val="16"/>
          <w:szCs w:val="20"/>
          <w:lang w:val="en-US"/>
        </w:rPr>
        <w:t>&gt;</w:t>
      </w:r>
    </w:p>
    <w:p w14:paraId="4DB4B567"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&lt;wsp:Policy&gt;</w:t>
      </w:r>
    </w:p>
    <w:p w14:paraId="289FFDAC"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&lt;sp:IssuedToken</w:t>
      </w:r>
      <w:r w:rsidRPr="004D66F5">
        <w:rPr>
          <w:rFonts w:ascii="Courier New" w:hAnsi="Courier New" w:cs="Courier New"/>
          <w:color w:val="000000"/>
          <w:sz w:val="16"/>
          <w:szCs w:val="20"/>
          <w:lang w:val="en-US"/>
        </w:rPr>
        <w:t xml:space="preserve"> </w:t>
      </w:r>
      <w:r w:rsidRPr="004D66F5">
        <w:rPr>
          <w:rFonts w:ascii="Courier New" w:hAnsi="Courier New" w:cs="Courier New"/>
          <w:color w:val="FF0000"/>
          <w:sz w:val="16"/>
          <w:szCs w:val="20"/>
          <w:lang w:val="en-US"/>
        </w:rPr>
        <w:t>sp:IncludeToken</w:t>
      </w:r>
      <w:r w:rsidRPr="004D66F5">
        <w:rPr>
          <w:rFonts w:ascii="Courier New" w:hAnsi="Courier New" w:cs="Courier New"/>
          <w:color w:val="000000"/>
          <w:sz w:val="16"/>
          <w:szCs w:val="20"/>
          <w:lang w:val="en-US"/>
        </w:rPr>
        <w:t>=</w:t>
      </w:r>
      <w:r w:rsidRPr="004D66F5">
        <w:rPr>
          <w:rFonts w:ascii="Courier New" w:hAnsi="Courier New" w:cs="Courier New"/>
          <w:b/>
          <w:bCs/>
          <w:color w:val="8000FF"/>
          <w:sz w:val="16"/>
          <w:szCs w:val="20"/>
          <w:lang w:val="en-US"/>
        </w:rPr>
        <w:t>"</w:t>
      </w:r>
      <w:r w:rsidRPr="004D66F5">
        <w:rPr>
          <w:rFonts w:ascii="Courier New" w:hAnsi="Courier New" w:cs="Courier New"/>
          <w:b/>
          <w:bCs/>
          <w:color w:val="8000FF"/>
          <w:sz w:val="16"/>
          <w:szCs w:val="20"/>
          <w:u w:val="single"/>
          <w:lang w:val="en-US"/>
        </w:rPr>
        <w:t>http://docs.oasis-open.org/ws-sx/ws-securitypolicy/200702/IncludeToken/AlwaysToRecipient</w:t>
      </w:r>
      <w:r w:rsidRPr="004D66F5">
        <w:rPr>
          <w:rFonts w:ascii="Courier New" w:hAnsi="Courier New" w:cs="Courier New"/>
          <w:b/>
          <w:bCs/>
          <w:color w:val="8000FF"/>
          <w:sz w:val="16"/>
          <w:szCs w:val="20"/>
          <w:lang w:val="en-US"/>
        </w:rPr>
        <w:t>"</w:t>
      </w:r>
      <w:r w:rsidRPr="004D66F5">
        <w:rPr>
          <w:rFonts w:ascii="Courier New" w:hAnsi="Courier New" w:cs="Courier New"/>
          <w:color w:val="0000FF"/>
          <w:sz w:val="16"/>
          <w:szCs w:val="20"/>
          <w:lang w:val="en-US"/>
        </w:rPr>
        <w:t>&gt;</w:t>
      </w:r>
    </w:p>
    <w:p w14:paraId="1CD36D61"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&lt;sp:RequestSecurityTokenTemplate</w:t>
      </w:r>
      <w:r w:rsidRPr="004D66F5">
        <w:rPr>
          <w:rFonts w:ascii="Courier New" w:hAnsi="Courier New" w:cs="Courier New"/>
          <w:color w:val="000000"/>
          <w:sz w:val="16"/>
          <w:szCs w:val="20"/>
          <w:lang w:val="en-US"/>
        </w:rPr>
        <w:t xml:space="preserve"> </w:t>
      </w:r>
      <w:r w:rsidRPr="004D66F5">
        <w:rPr>
          <w:rFonts w:ascii="Courier New" w:hAnsi="Courier New" w:cs="Courier New"/>
          <w:color w:val="0000FF"/>
          <w:sz w:val="16"/>
          <w:szCs w:val="20"/>
          <w:lang w:val="en-US"/>
        </w:rPr>
        <w:t>/&gt;</w:t>
      </w:r>
    </w:p>
    <w:p w14:paraId="7617D70F"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&lt;wsp:Policy</w:t>
      </w:r>
      <w:r w:rsidRPr="004D66F5">
        <w:rPr>
          <w:rFonts w:ascii="Courier New" w:hAnsi="Courier New" w:cs="Courier New"/>
          <w:color w:val="000000"/>
          <w:sz w:val="16"/>
          <w:szCs w:val="20"/>
          <w:lang w:val="en-US"/>
        </w:rPr>
        <w:t xml:space="preserve"> </w:t>
      </w:r>
      <w:r w:rsidRPr="004D66F5">
        <w:rPr>
          <w:rFonts w:ascii="Courier New" w:hAnsi="Courier New" w:cs="Courier New"/>
          <w:color w:val="0000FF"/>
          <w:sz w:val="16"/>
          <w:szCs w:val="20"/>
          <w:lang w:val="en-US"/>
        </w:rPr>
        <w:t>/&gt;</w:t>
      </w:r>
    </w:p>
    <w:p w14:paraId="0BA25CD4" w14:textId="77777777" w:rsidR="0044360C" w:rsidRPr="004D66F5" w:rsidRDefault="0044360C" w:rsidP="004D66F5">
      <w:pPr>
        <w:pBdr>
          <w:left w:val="single" w:sz="12" w:space="4" w:color="7030A0"/>
        </w:pBdr>
        <w:shd w:val="clear" w:color="auto" w:fill="FFFFFF"/>
        <w:spacing w:after="0"/>
        <w:rPr>
          <w:rFonts w:ascii="Courier New" w:hAnsi="Courier New" w:cs="Courier New"/>
          <w:color w:val="008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8000"/>
          <w:sz w:val="16"/>
          <w:szCs w:val="20"/>
          <w:lang w:val="en-US"/>
        </w:rPr>
        <w:t>&lt;!--</w:t>
      </w:r>
    </w:p>
    <w:p w14:paraId="6ECFE696" w14:textId="77777777" w:rsidR="0044360C" w:rsidRPr="004D66F5" w:rsidRDefault="0044360C" w:rsidP="004D66F5">
      <w:pPr>
        <w:pBdr>
          <w:left w:val="single" w:sz="12" w:space="4" w:color="7030A0"/>
        </w:pBdr>
        <w:shd w:val="clear" w:color="auto" w:fill="FFFFFF"/>
        <w:spacing w:after="0"/>
        <w:rPr>
          <w:rFonts w:ascii="Courier New" w:hAnsi="Courier New" w:cs="Courier New"/>
          <w:color w:val="008000"/>
          <w:sz w:val="16"/>
          <w:szCs w:val="20"/>
          <w:lang w:val="en-US"/>
        </w:rPr>
      </w:pPr>
      <w:r w:rsidRPr="004D66F5">
        <w:rPr>
          <w:rFonts w:ascii="Courier New" w:hAnsi="Courier New" w:cs="Courier New"/>
          <w:color w:val="008000"/>
          <w:sz w:val="16"/>
          <w:szCs w:val="20"/>
          <w:lang w:val="en-US"/>
        </w:rPr>
        <w:t xml:space="preserve">                &lt;wsp:Policy&gt;</w:t>
      </w:r>
    </w:p>
    <w:p w14:paraId="38CE03D3" w14:textId="77777777" w:rsidR="0044360C" w:rsidRPr="004D66F5" w:rsidRDefault="0044360C" w:rsidP="004D66F5">
      <w:pPr>
        <w:pBdr>
          <w:left w:val="single" w:sz="12" w:space="4" w:color="7030A0"/>
        </w:pBdr>
        <w:shd w:val="clear" w:color="auto" w:fill="FFFFFF"/>
        <w:spacing w:after="0"/>
        <w:rPr>
          <w:rFonts w:ascii="Courier New" w:hAnsi="Courier New" w:cs="Courier New"/>
          <w:color w:val="008000"/>
          <w:sz w:val="16"/>
          <w:szCs w:val="20"/>
          <w:lang w:val="en-US"/>
        </w:rPr>
      </w:pPr>
      <w:r w:rsidRPr="004D66F5">
        <w:rPr>
          <w:rFonts w:ascii="Courier New" w:hAnsi="Courier New" w:cs="Courier New"/>
          <w:color w:val="008000"/>
          <w:sz w:val="16"/>
          <w:szCs w:val="20"/>
          <w:lang w:val="en-US"/>
        </w:rPr>
        <w:lastRenderedPageBreak/>
        <w:t xml:space="preserve">                    &lt;sp:WssSamlV20Token11 /&gt;</w:t>
      </w:r>
    </w:p>
    <w:p w14:paraId="52758EE4" w14:textId="77777777" w:rsidR="0044360C" w:rsidRPr="004D66F5" w:rsidRDefault="0044360C" w:rsidP="004D66F5">
      <w:pPr>
        <w:pBdr>
          <w:left w:val="single" w:sz="12" w:space="4" w:color="7030A0"/>
        </w:pBdr>
        <w:shd w:val="clear" w:color="auto" w:fill="FFFFFF"/>
        <w:spacing w:after="0"/>
        <w:rPr>
          <w:rFonts w:ascii="Courier New" w:hAnsi="Courier New" w:cs="Courier New"/>
          <w:color w:val="008000"/>
          <w:sz w:val="16"/>
          <w:szCs w:val="20"/>
          <w:lang w:val="en-US"/>
        </w:rPr>
      </w:pPr>
      <w:r w:rsidRPr="004D66F5">
        <w:rPr>
          <w:rFonts w:ascii="Courier New" w:hAnsi="Courier New" w:cs="Courier New"/>
          <w:color w:val="008000"/>
          <w:sz w:val="16"/>
          <w:szCs w:val="20"/>
          <w:lang w:val="en-US"/>
        </w:rPr>
        <w:t xml:space="preserve">                &lt;/wsp:Policy&gt;</w:t>
      </w:r>
    </w:p>
    <w:p w14:paraId="02F7A77C"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color w:val="008000"/>
          <w:sz w:val="16"/>
          <w:szCs w:val="20"/>
          <w:lang w:val="en-US"/>
        </w:rPr>
        <w:t xml:space="preserve">                --&gt;</w:t>
      </w:r>
    </w:p>
    <w:p w14:paraId="71E0EDAD"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&lt;/sp:IssuedToken&gt;</w:t>
      </w:r>
    </w:p>
    <w:p w14:paraId="5D0AF771"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rPr>
        <w:t>&lt;/wsp:Policy&gt;</w:t>
      </w:r>
    </w:p>
    <w:p w14:paraId="24A13200" w14:textId="5C0B0A40" w:rsidR="0044360C" w:rsidRPr="004D66F5" w:rsidRDefault="0044360C" w:rsidP="004D66F5">
      <w:pPr>
        <w:pBdr>
          <w:left w:val="single" w:sz="12" w:space="4" w:color="7030A0"/>
        </w:pBdr>
        <w:shd w:val="clear" w:color="auto" w:fill="FFFFFF"/>
        <w:spacing w:after="0"/>
        <w:rPr>
          <w:rFonts w:ascii="Times New Roman" w:hAnsi="Times New Roman"/>
          <w:sz w:val="20"/>
        </w:rPr>
      </w:pPr>
      <w:r w:rsidRPr="004D66F5">
        <w:rPr>
          <w:rFonts w:ascii="Courier New" w:hAnsi="Courier New" w:cs="Courier New"/>
          <w:b/>
          <w:bCs/>
          <w:color w:val="000000"/>
          <w:sz w:val="16"/>
          <w:szCs w:val="20"/>
        </w:rPr>
        <w:t xml:space="preserve">    </w:t>
      </w:r>
      <w:r w:rsidRPr="004D66F5">
        <w:rPr>
          <w:rFonts w:ascii="Courier New" w:hAnsi="Courier New" w:cs="Courier New"/>
          <w:color w:val="0000FF"/>
          <w:sz w:val="16"/>
          <w:szCs w:val="20"/>
        </w:rPr>
        <w:t>&lt;/sp:SignedSupportingTokens&gt;</w:t>
      </w:r>
    </w:p>
    <w:p w14:paraId="0030C18C" w14:textId="54701839" w:rsidR="0044360C" w:rsidRDefault="0044360C" w:rsidP="004D66F5">
      <w:pPr>
        <w:pStyle w:val="Heading3"/>
        <w:rPr>
          <w:lang w:val="en-GB"/>
        </w:rPr>
      </w:pPr>
      <w:bookmarkStart w:id="35" w:name="_Toc519590817"/>
      <w:r>
        <w:rPr>
          <w:lang w:val="en-GB"/>
        </w:rPr>
        <w:t>Modify the truststore</w:t>
      </w:r>
      <w:bookmarkEnd w:id="35"/>
    </w:p>
    <w:p w14:paraId="45CABD49" w14:textId="2CDF0E2F" w:rsidR="002949ED" w:rsidRPr="002E123D" w:rsidRDefault="002E123D" w:rsidP="002E123D">
      <w:pPr>
        <w:rPr>
          <w:lang w:val="en-GB"/>
        </w:rPr>
      </w:pPr>
      <w:r>
        <w:rPr>
          <w:lang w:val="en-GB"/>
        </w:rPr>
        <w:t>If the WS-SecurityPolicy requires that the WSC message is signed, the WSP must have some way of validating this signature. The bearer token (unlike the holder-of-key token) does not contain any information about the WSCs certificate, so trust must be established either by adding the WSCs certificate to the WSP truststore, or adding one (or more) CA certificates to the WSP truststore – allowing a WSC to use any certificate issued by one of these CAs.</w:t>
      </w:r>
    </w:p>
    <w:p w14:paraId="6F73721B" w14:textId="4E34636C" w:rsidR="006147B0" w:rsidRDefault="006147B0" w:rsidP="006147B0">
      <w:pPr>
        <w:pStyle w:val="Heading2"/>
        <w:rPr>
          <w:lang w:val="en-GB"/>
        </w:rPr>
      </w:pPr>
      <w:bookmarkStart w:id="36" w:name="_Toc422813718"/>
      <w:bookmarkStart w:id="37" w:name="_Toc422813719"/>
      <w:bookmarkStart w:id="38" w:name="_Toc519590818"/>
      <w:bookmarkEnd w:id="36"/>
      <w:bookmarkEnd w:id="37"/>
      <w:r>
        <w:rPr>
          <w:lang w:val="en-GB"/>
        </w:rPr>
        <w:t>Other Considerations</w:t>
      </w:r>
      <w:bookmarkEnd w:id="38"/>
    </w:p>
    <w:p w14:paraId="4AD707DE" w14:textId="592E8A2A" w:rsidR="006147B0" w:rsidRDefault="006147B0" w:rsidP="00971B6E">
      <w:pPr>
        <w:rPr>
          <w:lang w:val="en-GB"/>
        </w:rPr>
      </w:pPr>
      <w:r>
        <w:rPr>
          <w:lang w:val="en-GB"/>
        </w:rPr>
        <w:t>By default a service using the Apache CXF framework is decently secured, but depending on the deployment methods used, some of the default settings used by Apache CXF should probably be tweaked.</w:t>
      </w:r>
    </w:p>
    <w:p w14:paraId="53EA28DD" w14:textId="31088445" w:rsidR="006147B0" w:rsidRDefault="006147B0" w:rsidP="008649F8">
      <w:pPr>
        <w:pStyle w:val="Heading3"/>
        <w:rPr>
          <w:lang w:val="en-GB"/>
        </w:rPr>
      </w:pPr>
      <w:bookmarkStart w:id="39" w:name="_Toc519590819"/>
      <w:r>
        <w:rPr>
          <w:lang w:val="en-GB"/>
        </w:rPr>
        <w:t>Replay detection</w:t>
      </w:r>
      <w:bookmarkEnd w:id="39"/>
    </w:p>
    <w:p w14:paraId="113E3EBF" w14:textId="5BC94FD1" w:rsidR="00F22D52" w:rsidRDefault="006147B0" w:rsidP="006147B0">
      <w:pPr>
        <w:rPr>
          <w:lang w:val="en-GB"/>
        </w:rPr>
      </w:pPr>
      <w:r>
        <w:rPr>
          <w:lang w:val="en-GB"/>
        </w:rPr>
        <w:t xml:space="preserve">The default setting for Apache CXF is to use a memory cache (EHCache) to detect replayed messages. In a deployment scenario </w:t>
      </w:r>
      <w:r w:rsidR="002E123D">
        <w:rPr>
          <w:lang w:val="en-GB"/>
        </w:rPr>
        <w:t>where</w:t>
      </w:r>
      <w:r>
        <w:rPr>
          <w:lang w:val="en-GB"/>
        </w:rPr>
        <w:t xml:space="preserve"> multiple servers host the same service, this </w:t>
      </w:r>
      <w:r w:rsidR="00F22D52">
        <w:rPr>
          <w:lang w:val="en-GB"/>
        </w:rPr>
        <w:t>would only detect repays against the same server instance. The following configuration key is used to configure the implementation class for the cache</w:t>
      </w:r>
    </w:p>
    <w:p w14:paraId="2D4433B3" w14:textId="77777777" w:rsidR="00F22D52" w:rsidRDefault="00F22D52" w:rsidP="006147B0">
      <w:pPr>
        <w:rPr>
          <w:lang w:val="en-GB"/>
        </w:rPr>
      </w:pPr>
    </w:p>
    <w:p w14:paraId="2C80312C" w14:textId="4CEB21FA" w:rsidR="00F22D52" w:rsidRPr="00F22D52" w:rsidRDefault="00F22D52" w:rsidP="00F22D52">
      <w:pPr>
        <w:pBdr>
          <w:left w:val="single" w:sz="12" w:space="4" w:color="8064A2" w:themeColor="accent4"/>
        </w:pBdr>
        <w:rPr>
          <w:rFonts w:ascii="Courier New" w:hAnsi="Courier New" w:cs="Courier New"/>
          <w:lang w:val="en-GB"/>
        </w:rPr>
      </w:pPr>
      <w:r w:rsidRPr="00F22D52">
        <w:rPr>
          <w:rFonts w:ascii="Courier New" w:hAnsi="Courier New" w:cs="Courier New"/>
          <w:lang w:val="en-GB"/>
        </w:rPr>
        <w:t>ws-security.timestamp.cache.instance</w:t>
      </w:r>
    </w:p>
    <w:p w14:paraId="7383481D" w14:textId="77777777" w:rsidR="00F22D52" w:rsidRDefault="00F22D52" w:rsidP="006147B0">
      <w:pPr>
        <w:rPr>
          <w:lang w:val="en-GB"/>
        </w:rPr>
      </w:pPr>
    </w:p>
    <w:p w14:paraId="232EC428" w14:textId="03D07DFE" w:rsidR="00F22D52" w:rsidRPr="006147B0" w:rsidRDefault="00F22D52" w:rsidP="006147B0">
      <w:pPr>
        <w:rPr>
          <w:lang w:val="en-GB"/>
        </w:rPr>
      </w:pPr>
      <w:r>
        <w:rPr>
          <w:lang w:val="en-GB"/>
        </w:rPr>
        <w:t>This document does not cover how to implement a caching strategy to detect replays, but it is something one should consider when in a multi-server deployment scenario.</w:t>
      </w:r>
    </w:p>
    <w:p w14:paraId="3C80B765" w14:textId="73E4F212" w:rsidR="006147B0" w:rsidRDefault="006147B0" w:rsidP="008649F8">
      <w:pPr>
        <w:pStyle w:val="Heading3"/>
        <w:rPr>
          <w:lang w:val="en-GB"/>
        </w:rPr>
      </w:pPr>
      <w:bookmarkStart w:id="40" w:name="_Toc519590820"/>
      <w:r>
        <w:rPr>
          <w:lang w:val="en-GB"/>
        </w:rPr>
        <w:t>WS-</w:t>
      </w:r>
      <w:r w:rsidR="000A046F">
        <w:rPr>
          <w:lang w:val="en-GB"/>
        </w:rPr>
        <w:t>SecureConversation</w:t>
      </w:r>
      <w:bookmarkEnd w:id="40"/>
    </w:p>
    <w:p w14:paraId="0E7267A4" w14:textId="4878459D" w:rsidR="00F22D52" w:rsidRDefault="00F22D52" w:rsidP="00F22D52">
      <w:pPr>
        <w:rPr>
          <w:lang w:val="en-GB"/>
        </w:rPr>
      </w:pPr>
      <w:r>
        <w:rPr>
          <w:lang w:val="en-GB"/>
        </w:rPr>
        <w:t xml:space="preserve">The reference code requires that the </w:t>
      </w:r>
      <w:r w:rsidR="002E123D">
        <w:rPr>
          <w:lang w:val="en-GB"/>
        </w:rPr>
        <w:t>WSC</w:t>
      </w:r>
      <w:r>
        <w:rPr>
          <w:lang w:val="en-GB"/>
        </w:rPr>
        <w:t xml:space="preserve"> must send a token on each request, which is then validated by the </w:t>
      </w:r>
      <w:r w:rsidR="002E123D">
        <w:rPr>
          <w:lang w:val="en-GB"/>
        </w:rPr>
        <w:t>WSP</w:t>
      </w:r>
      <w:r>
        <w:rPr>
          <w:lang w:val="en-GB"/>
        </w:rPr>
        <w:t xml:space="preserve">. In scenarios where a </w:t>
      </w:r>
      <w:r w:rsidR="002E123D">
        <w:rPr>
          <w:lang w:val="en-GB"/>
        </w:rPr>
        <w:t>WSC</w:t>
      </w:r>
      <w:r>
        <w:rPr>
          <w:lang w:val="en-GB"/>
        </w:rPr>
        <w:t xml:space="preserve"> calls the </w:t>
      </w:r>
      <w:r w:rsidR="002E123D">
        <w:rPr>
          <w:lang w:val="en-GB"/>
        </w:rPr>
        <w:t>WSP</w:t>
      </w:r>
      <w:r>
        <w:rPr>
          <w:lang w:val="en-GB"/>
        </w:rPr>
        <w:t xml:space="preserve"> multiple times, this can be a big overhead, and in these scenarios, it might be worth enabling WS-</w:t>
      </w:r>
      <w:r w:rsidR="000A046F">
        <w:rPr>
          <w:lang w:val="en-GB"/>
        </w:rPr>
        <w:t>SecureConversation</w:t>
      </w:r>
      <w:r>
        <w:rPr>
          <w:lang w:val="en-GB"/>
        </w:rPr>
        <w:t>.</w:t>
      </w:r>
    </w:p>
    <w:p w14:paraId="518CA451" w14:textId="75CC1414" w:rsidR="00F22D52" w:rsidRDefault="00F22D52" w:rsidP="00F22D52">
      <w:pPr>
        <w:rPr>
          <w:lang w:val="en-GB"/>
        </w:rPr>
      </w:pPr>
      <w:r>
        <w:rPr>
          <w:lang w:val="en-GB"/>
        </w:rPr>
        <w:t>When WS-</w:t>
      </w:r>
      <w:r w:rsidR="000A046F">
        <w:rPr>
          <w:lang w:val="en-GB"/>
        </w:rPr>
        <w:t xml:space="preserve">SecureConversation </w:t>
      </w:r>
      <w:r>
        <w:rPr>
          <w:lang w:val="en-GB"/>
        </w:rPr>
        <w:t xml:space="preserve">is enabled, the initial request by the </w:t>
      </w:r>
      <w:r w:rsidR="002E123D">
        <w:rPr>
          <w:lang w:val="en-GB"/>
        </w:rPr>
        <w:t>WSC</w:t>
      </w:r>
      <w:r>
        <w:rPr>
          <w:lang w:val="en-GB"/>
        </w:rPr>
        <w:t xml:space="preserve"> establishes a secure session with the </w:t>
      </w:r>
      <w:r w:rsidR="002E123D">
        <w:rPr>
          <w:lang w:val="en-GB"/>
        </w:rPr>
        <w:t>WSP</w:t>
      </w:r>
      <w:r>
        <w:rPr>
          <w:lang w:val="en-GB"/>
        </w:rPr>
        <w:t>, which is used for further requests. This session has a lower overhead than validating the token on each request, but comes with the cost of an increased overhead on the first request.</w:t>
      </w:r>
    </w:p>
    <w:p w14:paraId="0168BF5E" w14:textId="627B6135" w:rsidR="00F22D52" w:rsidRDefault="00F22D52" w:rsidP="00F22D52">
      <w:pPr>
        <w:rPr>
          <w:lang w:val="en-GB"/>
        </w:rPr>
      </w:pPr>
      <w:r>
        <w:rPr>
          <w:lang w:val="en-GB"/>
        </w:rPr>
        <w:t>This document does not cover how to enable WS-</w:t>
      </w:r>
      <w:r w:rsidR="000A046F">
        <w:rPr>
          <w:lang w:val="en-GB"/>
        </w:rPr>
        <w:t>SecureConversation</w:t>
      </w:r>
      <w:r>
        <w:rPr>
          <w:lang w:val="en-GB"/>
        </w:rPr>
        <w:t>, and the CXF documentation should be consulted for this</w:t>
      </w:r>
    </w:p>
    <w:p w14:paraId="288486EB" w14:textId="27088D71" w:rsidR="00F22D52" w:rsidRDefault="005060A5" w:rsidP="00F22D52">
      <w:pPr>
        <w:rPr>
          <w:lang w:val="en-GB"/>
        </w:rPr>
      </w:pPr>
      <w:hyperlink r:id="rId9" w:history="1">
        <w:r w:rsidR="00F22D52" w:rsidRPr="009F13A0">
          <w:rPr>
            <w:rStyle w:val="Hyperlink"/>
            <w:lang w:val="en-GB"/>
          </w:rPr>
          <w:t>http://cxf.apache.org/docs/ws-secureconversation.html</w:t>
        </w:r>
      </w:hyperlink>
    </w:p>
    <w:p w14:paraId="0DB5963C" w14:textId="113BF0D4" w:rsidR="00123E9F" w:rsidRPr="00AE5D72" w:rsidRDefault="00302E9E" w:rsidP="00123E9F">
      <w:pPr>
        <w:pStyle w:val="Heading1"/>
        <w:rPr>
          <w:lang w:val="en-GB"/>
        </w:rPr>
      </w:pPr>
      <w:bookmarkStart w:id="41" w:name="_Toc519590821"/>
      <w:r w:rsidRPr="00AE5D72">
        <w:rPr>
          <w:lang w:val="en-GB"/>
        </w:rPr>
        <w:lastRenderedPageBreak/>
        <w:t xml:space="preserve">Building a </w:t>
      </w:r>
      <w:r w:rsidR="008139F8">
        <w:rPr>
          <w:lang w:val="en-GB"/>
        </w:rPr>
        <w:t>Web S</w:t>
      </w:r>
      <w:r w:rsidR="002C6340" w:rsidRPr="00AE5D72">
        <w:rPr>
          <w:lang w:val="en-GB"/>
        </w:rPr>
        <w:t>ervice</w:t>
      </w:r>
      <w:r w:rsidR="00123E9F" w:rsidRPr="00AE5D72">
        <w:rPr>
          <w:lang w:val="en-GB"/>
        </w:rPr>
        <w:t xml:space="preserve"> Consumer</w:t>
      </w:r>
      <w:bookmarkEnd w:id="41"/>
    </w:p>
    <w:p w14:paraId="28FAE83A" w14:textId="2FC35E88" w:rsidR="00302E9E" w:rsidRDefault="00302E9E" w:rsidP="00302E9E">
      <w:pPr>
        <w:rPr>
          <w:lang w:val="en-GB"/>
        </w:rPr>
      </w:pPr>
      <w:r w:rsidRPr="00AE5D72">
        <w:rPr>
          <w:lang w:val="en-GB"/>
        </w:rPr>
        <w:t xml:space="preserve">This chapter covers all the steps necessary to build a </w:t>
      </w:r>
      <w:r w:rsidR="002E123D">
        <w:rPr>
          <w:lang w:val="en-GB"/>
        </w:rPr>
        <w:t>WSC</w:t>
      </w:r>
      <w:r w:rsidRPr="00AE5D72">
        <w:rPr>
          <w:lang w:val="en-GB"/>
        </w:rPr>
        <w:t xml:space="preserve"> capable of calling a </w:t>
      </w:r>
      <w:r w:rsidR="002E123D">
        <w:rPr>
          <w:lang w:val="en-GB"/>
        </w:rPr>
        <w:t>WSP</w:t>
      </w:r>
      <w:r w:rsidRPr="00AE5D72">
        <w:rPr>
          <w:lang w:val="en-GB"/>
        </w:rPr>
        <w:t xml:space="preserve"> secured as detailed in the previous chapter. This includes calling the STS and getting a token, as well as securing the request to the service in a way compliant with the </w:t>
      </w:r>
      <w:r w:rsidR="002E123D">
        <w:rPr>
          <w:lang w:val="en-GB"/>
        </w:rPr>
        <w:t>security profile specified by the WSP.</w:t>
      </w:r>
    </w:p>
    <w:p w14:paraId="546528AF" w14:textId="47D69532" w:rsidR="00A0042D" w:rsidRDefault="00A0042D" w:rsidP="004D66F5">
      <w:pPr>
        <w:pStyle w:val="Heading2"/>
        <w:rPr>
          <w:lang w:val="en-GB"/>
        </w:rPr>
      </w:pPr>
      <w:bookmarkStart w:id="42" w:name="_Toc519590822"/>
      <w:r>
        <w:rPr>
          <w:lang w:val="en-GB"/>
        </w:rPr>
        <w:t>Reference Code</w:t>
      </w:r>
      <w:bookmarkEnd w:id="42"/>
    </w:p>
    <w:p w14:paraId="6793E640" w14:textId="4F6D314D" w:rsidR="002E123D" w:rsidRDefault="002E123D" w:rsidP="008649F8">
      <w:pPr>
        <w:rPr>
          <w:lang w:val="en-GB"/>
        </w:rPr>
      </w:pPr>
      <w:r>
        <w:rPr>
          <w:lang w:val="en-GB"/>
        </w:rPr>
        <w:t>The reference code for the different security profiles, implement many different scenarios, where the steps required to build a WSC differs slightly depending on the scenario.</w:t>
      </w:r>
    </w:p>
    <w:p w14:paraId="0B2B02B0" w14:textId="1E3DF4BE" w:rsidR="00A0042D" w:rsidRPr="008649F8" w:rsidRDefault="002E123D" w:rsidP="008649F8">
      <w:pPr>
        <w:rPr>
          <w:lang w:val="en-GB"/>
        </w:rPr>
      </w:pPr>
      <w:r>
        <w:rPr>
          <w:lang w:val="en-GB"/>
        </w:rPr>
        <w:t>This chapter will outline the general approach for using CXF to build a WSC, and the documentation for the specific profiles will cover the scenario specific details.</w:t>
      </w:r>
    </w:p>
    <w:p w14:paraId="2597928F" w14:textId="31AC92B9" w:rsidR="00E97072" w:rsidRPr="00AE5D72" w:rsidRDefault="00E97072" w:rsidP="00BF3156">
      <w:pPr>
        <w:pStyle w:val="Heading2"/>
        <w:rPr>
          <w:lang w:val="en-GB"/>
        </w:rPr>
      </w:pPr>
      <w:bookmarkStart w:id="43" w:name="_Toc519590823"/>
      <w:r w:rsidRPr="00AE5D72">
        <w:rPr>
          <w:lang w:val="en-GB"/>
        </w:rPr>
        <w:t>Design Choices</w:t>
      </w:r>
      <w:bookmarkEnd w:id="43"/>
    </w:p>
    <w:p w14:paraId="62E9EAB9" w14:textId="1B0F8AD2" w:rsidR="0024522E" w:rsidRPr="00AE5D72" w:rsidRDefault="0024522E" w:rsidP="0024522E">
      <w:pPr>
        <w:rPr>
          <w:lang w:val="en-GB"/>
        </w:rPr>
      </w:pPr>
      <w:r w:rsidRPr="00AE5D72">
        <w:rPr>
          <w:lang w:val="en-GB"/>
        </w:rPr>
        <w:t xml:space="preserve">As with the </w:t>
      </w:r>
      <w:r w:rsidR="002E123D">
        <w:rPr>
          <w:lang w:val="en-GB"/>
        </w:rPr>
        <w:t>WSP</w:t>
      </w:r>
      <w:r w:rsidRPr="00AE5D72">
        <w:rPr>
          <w:lang w:val="en-GB"/>
        </w:rPr>
        <w:t xml:space="preserve"> in the previous chapter, the reference code for the </w:t>
      </w:r>
      <w:r w:rsidR="002E123D">
        <w:rPr>
          <w:lang w:val="en-GB"/>
        </w:rPr>
        <w:t>WSC</w:t>
      </w:r>
      <w:r w:rsidRPr="00AE5D72">
        <w:rPr>
          <w:lang w:val="en-GB"/>
        </w:rPr>
        <w:t xml:space="preserve"> uses an XML-based configuration approach. It is possible to setup the same configuration using code, though this is not covered by this document.</w:t>
      </w:r>
    </w:p>
    <w:p w14:paraId="64B2928A" w14:textId="529F2149" w:rsidR="00E97072" w:rsidRPr="00AE5D72" w:rsidRDefault="00E97072" w:rsidP="00BF3156">
      <w:pPr>
        <w:pStyle w:val="Heading2"/>
        <w:rPr>
          <w:lang w:val="en-GB"/>
        </w:rPr>
      </w:pPr>
      <w:bookmarkStart w:id="44" w:name="_Toc519590824"/>
      <w:r w:rsidRPr="00AE5D72">
        <w:rPr>
          <w:lang w:val="en-GB"/>
        </w:rPr>
        <w:t>Security Requirements</w:t>
      </w:r>
      <w:bookmarkEnd w:id="44"/>
    </w:p>
    <w:p w14:paraId="35804385" w14:textId="7242309A" w:rsidR="000C124E" w:rsidRPr="00AE5D72" w:rsidRDefault="000C124E" w:rsidP="000C124E">
      <w:pPr>
        <w:rPr>
          <w:lang w:val="en-GB"/>
        </w:rPr>
      </w:pPr>
      <w:r w:rsidRPr="00AE5D72">
        <w:rPr>
          <w:lang w:val="en-GB"/>
        </w:rPr>
        <w:t xml:space="preserve">The </w:t>
      </w:r>
      <w:r w:rsidR="002E123D">
        <w:rPr>
          <w:lang w:val="en-GB"/>
        </w:rPr>
        <w:t>WSC</w:t>
      </w:r>
      <w:r w:rsidRPr="00AE5D72">
        <w:rPr>
          <w:lang w:val="en-GB"/>
        </w:rPr>
        <w:t xml:space="preserve"> must be configured to follow the security requirements of both the STS and the </w:t>
      </w:r>
      <w:r w:rsidR="002E123D">
        <w:rPr>
          <w:lang w:val="en-GB"/>
        </w:rPr>
        <w:t>WSP it wants to call.</w:t>
      </w:r>
    </w:p>
    <w:p w14:paraId="14AB0F46" w14:textId="6A47E0ED" w:rsidR="000C124E" w:rsidRPr="00AE5D72" w:rsidRDefault="000C124E" w:rsidP="000C124E">
      <w:pPr>
        <w:rPr>
          <w:lang w:val="en-GB"/>
        </w:rPr>
      </w:pPr>
      <w:r w:rsidRPr="00AE5D72">
        <w:rPr>
          <w:lang w:val="en-GB"/>
        </w:rPr>
        <w:t xml:space="preserve">Using Apache CXF this can be accomplished in two ways. The recommended way is to use WS-SecurityPolicy [WS-SEC-POL], and the alternate way is to use WSS4J Interceptors. We will use the recommended approach, and configure the </w:t>
      </w:r>
      <w:r w:rsidR="006D6D3F" w:rsidRPr="00AE5D72">
        <w:rPr>
          <w:lang w:val="en-GB"/>
        </w:rPr>
        <w:t>client</w:t>
      </w:r>
      <w:r w:rsidRPr="00AE5D72">
        <w:rPr>
          <w:lang w:val="en-GB"/>
        </w:rPr>
        <w:t xml:space="preserve"> </w:t>
      </w:r>
      <w:r w:rsidR="006D6D3F" w:rsidRPr="00AE5D72">
        <w:rPr>
          <w:lang w:val="en-GB"/>
        </w:rPr>
        <w:t>using</w:t>
      </w:r>
      <w:r w:rsidRPr="00AE5D72">
        <w:rPr>
          <w:lang w:val="en-GB"/>
        </w:rPr>
        <w:t xml:space="preserve"> WS-SecurityPolicy.</w:t>
      </w:r>
    </w:p>
    <w:p w14:paraId="0175AEA0" w14:textId="5207C031" w:rsidR="000C124E" w:rsidRPr="00AE5D72" w:rsidRDefault="000C124E" w:rsidP="000C124E">
      <w:pPr>
        <w:rPr>
          <w:lang w:val="en-GB"/>
        </w:rPr>
      </w:pPr>
      <w:r w:rsidRPr="00AE5D72">
        <w:rPr>
          <w:lang w:val="en-GB"/>
        </w:rPr>
        <w:t xml:space="preserve">The </w:t>
      </w:r>
      <w:r w:rsidR="002E123D">
        <w:rPr>
          <w:lang w:val="en-GB"/>
        </w:rPr>
        <w:t>WSC</w:t>
      </w:r>
      <w:r w:rsidRPr="00AE5D72">
        <w:rPr>
          <w:lang w:val="en-GB"/>
        </w:rPr>
        <w:t xml:space="preserve"> must also be configured to trust the </w:t>
      </w:r>
      <w:r w:rsidR="002E123D">
        <w:rPr>
          <w:lang w:val="en-GB"/>
        </w:rPr>
        <w:t>WSP</w:t>
      </w:r>
      <w:r w:rsidR="00CD06B2" w:rsidRPr="00AE5D72">
        <w:rPr>
          <w:lang w:val="en-GB"/>
        </w:rPr>
        <w:t xml:space="preserve">, as the response from the </w:t>
      </w:r>
      <w:r w:rsidR="002E123D">
        <w:rPr>
          <w:lang w:val="en-GB"/>
        </w:rPr>
        <w:t>WSP</w:t>
      </w:r>
      <w:r w:rsidR="00CD06B2" w:rsidRPr="00AE5D72">
        <w:rPr>
          <w:lang w:val="en-GB"/>
        </w:rPr>
        <w:t xml:space="preserve"> is signed. This requires that we setup a keystore that contains the public certificate of the </w:t>
      </w:r>
      <w:r w:rsidR="002E123D">
        <w:rPr>
          <w:lang w:val="en-GB"/>
        </w:rPr>
        <w:t>WSP</w:t>
      </w:r>
      <w:r w:rsidR="00CD06B2" w:rsidRPr="00AE5D72">
        <w:rPr>
          <w:lang w:val="en-GB"/>
        </w:rPr>
        <w:t>, and configure this as a truststore in Apache CXF.</w:t>
      </w:r>
    </w:p>
    <w:p w14:paraId="642572C2" w14:textId="6A764A12" w:rsidR="000C124E" w:rsidRPr="00AE5D72" w:rsidRDefault="002E123D" w:rsidP="000C124E">
      <w:pPr>
        <w:rPr>
          <w:lang w:val="en-GB"/>
        </w:rPr>
      </w:pPr>
      <w:r w:rsidRPr="00AE5D72">
        <w:rPr>
          <w:lang w:val="en-GB"/>
        </w:rPr>
        <w:t>Finally,</w:t>
      </w:r>
      <w:r w:rsidR="000C124E" w:rsidRPr="00AE5D72">
        <w:rPr>
          <w:lang w:val="en-GB"/>
        </w:rPr>
        <w:t xml:space="preserve"> the STS must be aware of the </w:t>
      </w:r>
      <w:r>
        <w:rPr>
          <w:lang w:val="en-GB"/>
        </w:rPr>
        <w:t>WSC</w:t>
      </w:r>
      <w:r w:rsidR="000C124E" w:rsidRPr="00AE5D72">
        <w:rPr>
          <w:lang w:val="en-GB"/>
        </w:rPr>
        <w:t>, so it can issue token</w:t>
      </w:r>
      <w:r w:rsidR="00CD06B2" w:rsidRPr="00AE5D72">
        <w:rPr>
          <w:lang w:val="en-GB"/>
        </w:rPr>
        <w:t xml:space="preserve"> to the </w:t>
      </w:r>
      <w:r>
        <w:rPr>
          <w:lang w:val="en-GB"/>
        </w:rPr>
        <w:t>WSC</w:t>
      </w:r>
      <w:r w:rsidR="000C124E" w:rsidRPr="00AE5D72">
        <w:rPr>
          <w:lang w:val="en-GB"/>
        </w:rPr>
        <w:t xml:space="preserve">. This is outside the scope of this document, and the reference source </w:t>
      </w:r>
      <w:r>
        <w:rPr>
          <w:lang w:val="en-GB"/>
        </w:rPr>
        <w:t>for the various profiles comes with pre-established configurations in the STS components involved.</w:t>
      </w:r>
    </w:p>
    <w:p w14:paraId="44858DD6" w14:textId="3DCCBF7E" w:rsidR="00E97072" w:rsidRPr="00AE5D72" w:rsidRDefault="00E97072" w:rsidP="00BF3156">
      <w:pPr>
        <w:pStyle w:val="Heading2"/>
        <w:rPr>
          <w:lang w:val="en-GB"/>
        </w:rPr>
      </w:pPr>
      <w:bookmarkStart w:id="45" w:name="_Toc519590825"/>
      <w:r w:rsidRPr="00AE5D72">
        <w:rPr>
          <w:lang w:val="en-GB"/>
        </w:rPr>
        <w:t>WS-SecurityPolicy</w:t>
      </w:r>
      <w:bookmarkEnd w:id="45"/>
    </w:p>
    <w:p w14:paraId="11ADD0A9" w14:textId="332B36CB" w:rsidR="00271DE5" w:rsidRPr="00AE5D72" w:rsidRDefault="00125258" w:rsidP="00271DE5">
      <w:pPr>
        <w:rPr>
          <w:lang w:val="en-GB"/>
        </w:rPr>
      </w:pPr>
      <w:r w:rsidRPr="00AE5D72">
        <w:rPr>
          <w:lang w:val="en-GB"/>
        </w:rPr>
        <w:t xml:space="preserve">In a perfect world, both the STS and the </w:t>
      </w:r>
      <w:r w:rsidR="00D0068F">
        <w:rPr>
          <w:lang w:val="en-GB"/>
        </w:rPr>
        <w:t>WSP</w:t>
      </w:r>
      <w:r w:rsidRPr="00AE5D72">
        <w:rPr>
          <w:lang w:val="en-GB"/>
        </w:rPr>
        <w:t xml:space="preserve"> would present WSDLs that contains the wsp:Policy sections that are needed by Apache CXF. As this is not always the case, the following two sections will outline how to modify the STS and </w:t>
      </w:r>
      <w:r w:rsidR="00D0068F">
        <w:rPr>
          <w:lang w:val="en-GB"/>
        </w:rPr>
        <w:t>WSP</w:t>
      </w:r>
      <w:r w:rsidRPr="00AE5D72">
        <w:rPr>
          <w:lang w:val="en-GB"/>
        </w:rPr>
        <w:t xml:space="preserve"> WSDL files to ensure that Apache CXF will handle the security requirements correctly.</w:t>
      </w:r>
    </w:p>
    <w:p w14:paraId="05308EE0" w14:textId="38685F17" w:rsidR="00F25653" w:rsidRPr="00AE5D72" w:rsidRDefault="00F25653" w:rsidP="008649F8">
      <w:pPr>
        <w:pStyle w:val="Heading3"/>
        <w:rPr>
          <w:lang w:val="en-GB"/>
        </w:rPr>
      </w:pPr>
      <w:bookmarkStart w:id="46" w:name="_Toc519590826"/>
      <w:r w:rsidRPr="00AE5D72">
        <w:rPr>
          <w:lang w:val="en-GB"/>
        </w:rPr>
        <w:t>Configuring WS-SecurityPolicy for the STS</w:t>
      </w:r>
      <w:bookmarkEnd w:id="46"/>
    </w:p>
    <w:p w14:paraId="6A34963C" w14:textId="1173DD6E" w:rsidR="002B3A53" w:rsidRDefault="002B3A53" w:rsidP="00125258">
      <w:pPr>
        <w:rPr>
          <w:lang w:val="en-GB"/>
        </w:rPr>
      </w:pPr>
      <w:r>
        <w:rPr>
          <w:lang w:val="en-GB"/>
        </w:rPr>
        <w:t>If the STS does not publish a WSDL with a useful WS-SecurityPolicy section, then such a policy can be applied to the WSDL manually. Download the WSDL file, modify it and then point CXF to the local (modified) copy instead of the online version.</w:t>
      </w:r>
    </w:p>
    <w:p w14:paraId="25027045" w14:textId="4DB6C58A" w:rsidR="002B3A53" w:rsidRDefault="003529BA" w:rsidP="00125258">
      <w:pPr>
        <w:rPr>
          <w:lang w:val="en-GB"/>
        </w:rPr>
      </w:pPr>
      <w:r>
        <w:rPr>
          <w:lang w:val="en-GB"/>
        </w:rPr>
        <w:t xml:space="preserve">It is recommended to read chapter </w:t>
      </w:r>
      <w:r>
        <w:rPr>
          <w:lang w:val="en-GB"/>
        </w:rPr>
        <w:fldChar w:fldCharType="begin"/>
      </w:r>
      <w:r>
        <w:rPr>
          <w:lang w:val="en-GB"/>
        </w:rPr>
        <w:instrText xml:space="preserve"> REF _Ref519585603 \r \h </w:instrText>
      </w:r>
      <w:r>
        <w:rPr>
          <w:lang w:val="en-GB"/>
        </w:rPr>
      </w:r>
      <w:r>
        <w:rPr>
          <w:lang w:val="en-GB"/>
        </w:rPr>
        <w:fldChar w:fldCharType="separate"/>
      </w:r>
      <w:r>
        <w:rPr>
          <w:lang w:val="en-GB"/>
        </w:rPr>
        <w:t>2.5</w:t>
      </w:r>
      <w:r>
        <w:rPr>
          <w:lang w:val="en-GB"/>
        </w:rPr>
        <w:fldChar w:fldCharType="end"/>
      </w:r>
      <w:r>
        <w:rPr>
          <w:lang w:val="en-GB"/>
        </w:rPr>
        <w:t xml:space="preserve"> where WS-SecurityPolicy for WSPs is documented – it is the same approach that is used for the STS.</w:t>
      </w:r>
    </w:p>
    <w:p w14:paraId="77C50F87" w14:textId="1168E883" w:rsidR="003529BA" w:rsidRDefault="003529BA" w:rsidP="00125258">
      <w:pPr>
        <w:rPr>
          <w:lang w:val="en-GB"/>
        </w:rPr>
      </w:pPr>
      <w:r>
        <w:rPr>
          <w:lang w:val="en-GB"/>
        </w:rPr>
        <w:lastRenderedPageBreak/>
        <w:t>The reference code contains a WSDL file for an STS, which can be used as a starting point. The security policy in the WSDL should match the requirement set by the STS that the WSC needs to call to get a token, for this information, reference the STSs documentation.</w:t>
      </w:r>
    </w:p>
    <w:p w14:paraId="57E837B4" w14:textId="77777777" w:rsidR="003529BA" w:rsidRDefault="003529BA" w:rsidP="005474D1">
      <w:pPr>
        <w:rPr>
          <w:lang w:val="en-GB"/>
        </w:rPr>
      </w:pPr>
      <w:r>
        <w:rPr>
          <w:lang w:val="en-GB"/>
        </w:rPr>
        <w:t>Once the required policy is</w:t>
      </w:r>
      <w:r w:rsidR="005474D1" w:rsidRPr="00AE5D72">
        <w:rPr>
          <w:lang w:val="en-GB"/>
        </w:rPr>
        <w:t xml:space="preserve"> </w:t>
      </w:r>
      <w:r>
        <w:rPr>
          <w:lang w:val="en-GB"/>
        </w:rPr>
        <w:t xml:space="preserve">in </w:t>
      </w:r>
      <w:r w:rsidR="005474D1" w:rsidRPr="00AE5D72">
        <w:rPr>
          <w:lang w:val="en-GB"/>
        </w:rPr>
        <w:t>place, the Apache CXF framework will be able to create a valid RequestSecurityToken request towards the STS, a</w:t>
      </w:r>
      <w:r>
        <w:rPr>
          <w:lang w:val="en-GB"/>
        </w:rPr>
        <w:t>nd sign it in the expected way.</w:t>
      </w:r>
    </w:p>
    <w:p w14:paraId="4EA87FCA" w14:textId="129BF940" w:rsidR="005474D1" w:rsidRPr="00AE5D72" w:rsidRDefault="003529BA" w:rsidP="005474D1">
      <w:pPr>
        <w:rPr>
          <w:lang w:val="en-GB"/>
        </w:rPr>
      </w:pPr>
      <w:r>
        <w:rPr>
          <w:lang w:val="en-GB"/>
        </w:rPr>
        <w:t>It may be required to add additional customization to the call to the STS – this depends on the STS in question, and the reference code contains such modifications in the scenarios where the NemLog-in STS is used. For more information about this, see the documentation for the individual security profiles.</w:t>
      </w:r>
    </w:p>
    <w:p w14:paraId="32E5E3FE" w14:textId="0D3815A2" w:rsidR="00F25653" w:rsidRPr="00AE5D72" w:rsidRDefault="00F25653" w:rsidP="008649F8">
      <w:pPr>
        <w:pStyle w:val="Heading3"/>
        <w:rPr>
          <w:lang w:val="en-GB"/>
        </w:rPr>
      </w:pPr>
      <w:bookmarkStart w:id="47" w:name="_Toc519590827"/>
      <w:r w:rsidRPr="00AE5D72">
        <w:rPr>
          <w:lang w:val="en-GB"/>
        </w:rPr>
        <w:t xml:space="preserve">Configuring WS-SecurityPolicy for the </w:t>
      </w:r>
      <w:r w:rsidR="003529BA">
        <w:rPr>
          <w:lang w:val="en-GB"/>
        </w:rPr>
        <w:t>WSP</w:t>
      </w:r>
      <w:bookmarkEnd w:id="47"/>
    </w:p>
    <w:p w14:paraId="17AB743E" w14:textId="1E594F83" w:rsidR="003529BA" w:rsidRDefault="003529BA" w:rsidP="005474D1">
      <w:pPr>
        <w:rPr>
          <w:lang w:val="en-GB"/>
        </w:rPr>
      </w:pPr>
      <w:r>
        <w:rPr>
          <w:lang w:val="en-GB"/>
        </w:rPr>
        <w:t>As with the STS, if the WSP does not publish a WSDL with a valid security profile section, then one should be added by downloading the WSDL, modifying it, and then pointing CXF to the locally stored version.</w:t>
      </w:r>
    </w:p>
    <w:p w14:paraId="39783BBA" w14:textId="302DD537" w:rsidR="005474D1" w:rsidRPr="00AE5D72" w:rsidRDefault="003529BA" w:rsidP="005474D1">
      <w:pPr>
        <w:rPr>
          <w:lang w:val="en-GB"/>
        </w:rPr>
      </w:pPr>
      <w:r>
        <w:rPr>
          <w:lang w:val="en-GB"/>
        </w:rPr>
        <w:t>In the reference code, all the WSPs publish WSDL files with valid security policy sections, which can be used as inspiration for other WSDL files.</w:t>
      </w:r>
    </w:p>
    <w:p w14:paraId="72DB13AC" w14:textId="366F56D7" w:rsidR="00E97072" w:rsidRPr="00AE5D72" w:rsidRDefault="00E97072" w:rsidP="00BF3156">
      <w:pPr>
        <w:pStyle w:val="Heading2"/>
        <w:rPr>
          <w:lang w:val="en-GB"/>
        </w:rPr>
      </w:pPr>
      <w:bookmarkStart w:id="48" w:name="_Toc519590828"/>
      <w:r w:rsidRPr="00AE5D72">
        <w:rPr>
          <w:lang w:val="en-GB"/>
        </w:rPr>
        <w:t xml:space="preserve">Configuring Keystores for the </w:t>
      </w:r>
      <w:r w:rsidR="00971B78">
        <w:rPr>
          <w:lang w:val="en-GB"/>
        </w:rPr>
        <w:t>WSC</w:t>
      </w:r>
      <w:bookmarkEnd w:id="48"/>
    </w:p>
    <w:p w14:paraId="16E6ECF1" w14:textId="6ECA3ACD" w:rsidR="002E69A8" w:rsidRDefault="009C3EF5" w:rsidP="009C3EF5">
      <w:pPr>
        <w:rPr>
          <w:lang w:val="en-GB"/>
        </w:rPr>
      </w:pPr>
      <w:r w:rsidRPr="00AE5D72">
        <w:rPr>
          <w:lang w:val="en-GB"/>
        </w:rPr>
        <w:t xml:space="preserve">Like the </w:t>
      </w:r>
      <w:r w:rsidR="00971B78">
        <w:rPr>
          <w:lang w:val="en-GB"/>
        </w:rPr>
        <w:t>WSP</w:t>
      </w:r>
      <w:r w:rsidRPr="00AE5D72">
        <w:rPr>
          <w:lang w:val="en-GB"/>
        </w:rPr>
        <w:t xml:space="preserve">, the </w:t>
      </w:r>
      <w:r w:rsidR="00971B78">
        <w:rPr>
          <w:lang w:val="en-GB"/>
        </w:rPr>
        <w:t>WSC</w:t>
      </w:r>
      <w:r w:rsidRPr="00AE5D72">
        <w:rPr>
          <w:lang w:val="en-GB"/>
        </w:rPr>
        <w:t xml:space="preserve"> must be configured with 2 keystores. The first keystore contains the clients certificate and corresponding private key. The second keystore is a truststore, containing the public certificate of the STS as well as the </w:t>
      </w:r>
      <w:r w:rsidR="002E69A8">
        <w:rPr>
          <w:lang w:val="en-GB"/>
        </w:rPr>
        <w:t>WSP</w:t>
      </w:r>
      <w:r w:rsidRPr="00AE5D72">
        <w:rPr>
          <w:lang w:val="en-GB"/>
        </w:rPr>
        <w:t xml:space="preserve">s that the </w:t>
      </w:r>
      <w:r w:rsidR="002E69A8">
        <w:rPr>
          <w:lang w:val="en-GB"/>
        </w:rPr>
        <w:t>WSC</w:t>
      </w:r>
      <w:r w:rsidR="0035152C" w:rsidRPr="00AE5D72">
        <w:rPr>
          <w:lang w:val="en-GB"/>
        </w:rPr>
        <w:t xml:space="preserve"> wishes</w:t>
      </w:r>
      <w:r w:rsidR="002E69A8">
        <w:rPr>
          <w:lang w:val="en-GB"/>
        </w:rPr>
        <w:t xml:space="preserve"> to call.</w:t>
      </w:r>
    </w:p>
    <w:p w14:paraId="596EAA04" w14:textId="7F6D15B6" w:rsidR="009C3EF5" w:rsidRPr="00AE5D72" w:rsidRDefault="009C3EF5" w:rsidP="009C3EF5">
      <w:pPr>
        <w:rPr>
          <w:lang w:val="en-GB"/>
        </w:rPr>
      </w:pPr>
      <w:r w:rsidRPr="00AE5D72">
        <w:rPr>
          <w:lang w:val="en-GB"/>
        </w:rPr>
        <w:t>In the reference code these two keystores are called client.jks and trust.jks, and the configuration file called client.properties is similar to the serviceKeystore.properties described in the previous chapter.</w:t>
      </w:r>
    </w:p>
    <w:p w14:paraId="183D0881" w14:textId="77777777" w:rsidR="002E69A8" w:rsidRDefault="009C3EF5" w:rsidP="009C3EF5">
      <w:pPr>
        <w:rPr>
          <w:lang w:val="en-GB"/>
        </w:rPr>
      </w:pPr>
      <w:r w:rsidRPr="00AE5D72">
        <w:rPr>
          <w:lang w:val="en-GB"/>
        </w:rPr>
        <w:t xml:space="preserve">Note that it is also possible to have a truststore that contains CA certificates that are trusted. For instance, the trust.jks keystore could just contain the OCES CA certificate, and trust would then be established to all OCES </w:t>
      </w:r>
      <w:r w:rsidR="002E69A8">
        <w:rPr>
          <w:lang w:val="en-GB"/>
        </w:rPr>
        <w:t>certificates issued by that CA.</w:t>
      </w:r>
    </w:p>
    <w:p w14:paraId="3A77A793" w14:textId="243DCE45" w:rsidR="009C3EF5" w:rsidRPr="00AE5D72" w:rsidRDefault="009C3EF5" w:rsidP="009C3EF5">
      <w:pPr>
        <w:rPr>
          <w:lang w:val="en-GB"/>
        </w:rPr>
      </w:pPr>
      <w:r w:rsidRPr="00AE5D72">
        <w:rPr>
          <w:lang w:val="en-GB"/>
        </w:rPr>
        <w:t xml:space="preserve">Note that by having a keystore, that only contains the certificates of the </w:t>
      </w:r>
      <w:r w:rsidR="002E69A8">
        <w:rPr>
          <w:lang w:val="en-GB"/>
        </w:rPr>
        <w:t>WSPs</w:t>
      </w:r>
      <w:r w:rsidRPr="00AE5D72">
        <w:rPr>
          <w:lang w:val="en-GB"/>
        </w:rPr>
        <w:t xml:space="preserve"> that the </w:t>
      </w:r>
      <w:r w:rsidR="002E69A8">
        <w:rPr>
          <w:lang w:val="en-GB"/>
        </w:rPr>
        <w:t>WSC</w:t>
      </w:r>
      <w:r w:rsidRPr="00AE5D72">
        <w:rPr>
          <w:lang w:val="en-GB"/>
        </w:rPr>
        <w:t xml:space="preserve"> is communicating with, we have a much better control over who the </w:t>
      </w:r>
      <w:r w:rsidR="002E69A8">
        <w:rPr>
          <w:lang w:val="en-GB"/>
        </w:rPr>
        <w:t>WSC</w:t>
      </w:r>
      <w:r w:rsidRPr="00AE5D72">
        <w:rPr>
          <w:lang w:val="en-GB"/>
        </w:rPr>
        <w:t xml:space="preserve"> trusts.</w:t>
      </w:r>
    </w:p>
    <w:p w14:paraId="5DD13468" w14:textId="266CE487" w:rsidR="00386C20" w:rsidRPr="00AE5D72" w:rsidRDefault="00386C20" w:rsidP="009C3EF5">
      <w:pPr>
        <w:rPr>
          <w:lang w:val="en-GB"/>
        </w:rPr>
      </w:pPr>
      <w:r w:rsidRPr="00AE5D72">
        <w:rPr>
          <w:lang w:val="en-GB"/>
        </w:rPr>
        <w:t xml:space="preserve">As mentioned in the previous chapter, Apache CXF sometimes use the password configured in the properties file, and sometimes it requires a callback handler to give it the password. In the reference code, a class </w:t>
      </w:r>
      <w:r w:rsidR="002E69A8">
        <w:rPr>
          <w:lang w:val="en-GB"/>
        </w:rPr>
        <w:t>like</w:t>
      </w:r>
      <w:r w:rsidRPr="00AE5D72">
        <w:rPr>
          <w:lang w:val="en-GB"/>
        </w:rPr>
        <w:t xml:space="preserve"> the one found in the service project has been added to deal with this.</w:t>
      </w:r>
    </w:p>
    <w:p w14:paraId="69E091DC" w14:textId="25B2EAB6" w:rsidR="00064F3F" w:rsidRPr="00AE5D72" w:rsidRDefault="00064F3F" w:rsidP="009C3EF5">
      <w:pPr>
        <w:rPr>
          <w:lang w:val="en-GB"/>
        </w:rPr>
      </w:pPr>
      <w:r w:rsidRPr="00AE5D72">
        <w:rPr>
          <w:lang w:val="en-GB"/>
        </w:rPr>
        <w:t>The XML configuration fi</w:t>
      </w:r>
      <w:r w:rsidR="002E69A8">
        <w:rPr>
          <w:lang w:val="en-GB"/>
        </w:rPr>
        <w:t>le for the WSC is called cxf.</w:t>
      </w:r>
      <w:r w:rsidRPr="00AE5D72">
        <w:rPr>
          <w:lang w:val="en-GB"/>
        </w:rPr>
        <w:t>xml, and the relevant parts for configuring keystores is shown below</w:t>
      </w:r>
    </w:p>
    <w:p w14:paraId="5F922499" w14:textId="77777777" w:rsidR="00064F3F" w:rsidRPr="00AE5D72" w:rsidRDefault="00064F3F" w:rsidP="009C3EF5">
      <w:pPr>
        <w:rPr>
          <w:lang w:val="en-GB"/>
        </w:rPr>
      </w:pPr>
    </w:p>
    <w:p w14:paraId="4AD0537E" w14:textId="08E0BAB0"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&lt;jaxws:client&gt;</w:t>
      </w:r>
    </w:p>
    <w:p w14:paraId="23FD6A6F" w14:textId="4FFB33CC"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7420234A" w14:textId="77777777" w:rsidR="00B24A5E" w:rsidRPr="00AE5D72" w:rsidRDefault="00064F3F" w:rsidP="00457BA0">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"ws-security.signature.username"</w:t>
      </w:r>
    </w:p>
    <w:p w14:paraId="4BE8DC25" w14:textId="09A91B30" w:rsidR="00064F3F" w:rsidRPr="00AE5D72" w:rsidRDefault="00B24A5E"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00064F3F" w:rsidRPr="00AE5D72">
        <w:rPr>
          <w:rFonts w:ascii="Courier New" w:hAnsi="Courier New" w:cs="Courier New"/>
          <w:color w:val="FF0000"/>
          <w:sz w:val="20"/>
          <w:szCs w:val="20"/>
          <w:lang w:val="en-GB"/>
        </w:rPr>
        <w:t>value</w:t>
      </w:r>
      <w:r w:rsidR="00064F3F" w:rsidRPr="00AE5D72">
        <w:rPr>
          <w:rFonts w:ascii="Courier New" w:hAnsi="Courier New" w:cs="Courier New"/>
          <w:color w:val="000000"/>
          <w:sz w:val="20"/>
          <w:szCs w:val="20"/>
          <w:lang w:val="en-GB"/>
        </w:rPr>
        <w:t>=</w:t>
      </w:r>
      <w:r w:rsidR="00064F3F" w:rsidRPr="00AE5D72">
        <w:rPr>
          <w:rFonts w:ascii="Courier New" w:hAnsi="Courier New" w:cs="Courier New"/>
          <w:b/>
          <w:bCs/>
          <w:color w:val="8000FF"/>
          <w:sz w:val="20"/>
          <w:szCs w:val="20"/>
          <w:lang w:val="en-GB"/>
        </w:rPr>
        <w:t>"client"</w:t>
      </w:r>
      <w:r w:rsidR="00064F3F" w:rsidRPr="00AE5D72">
        <w:rPr>
          <w:rFonts w:ascii="Courier New" w:hAnsi="Courier New" w:cs="Courier New"/>
          <w:color w:val="000000"/>
          <w:sz w:val="20"/>
          <w:szCs w:val="20"/>
          <w:lang w:val="en-GB"/>
        </w:rPr>
        <w:t xml:space="preserve"> </w:t>
      </w:r>
      <w:r w:rsidR="00064F3F" w:rsidRPr="00AE5D72">
        <w:rPr>
          <w:rFonts w:ascii="Courier New" w:hAnsi="Courier New" w:cs="Courier New"/>
          <w:color w:val="0000FF"/>
          <w:sz w:val="20"/>
          <w:szCs w:val="20"/>
          <w:lang w:val="en-GB"/>
        </w:rPr>
        <w:t>/&gt;</w:t>
      </w:r>
    </w:p>
    <w:p w14:paraId="39174D52" w14:textId="77777777" w:rsidR="00064F3F" w:rsidRPr="00AE5D72" w:rsidRDefault="00064F3F" w:rsidP="00457BA0">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"ws-security.signature.properties"</w:t>
      </w:r>
    </w:p>
    <w:p w14:paraId="3F525DA5" w14:textId="2943D6A9"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"client.properties"</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67EBE81" w14:textId="77777777" w:rsidR="00064F3F" w:rsidRPr="00AE5D72" w:rsidRDefault="00064F3F" w:rsidP="00457BA0">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"ws-security.callback-handler"</w:t>
      </w:r>
    </w:p>
    <w:p w14:paraId="7F0D7C80" w14:textId="07F65ADD"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"client.</w:t>
      </w:r>
      <w:r w:rsidR="007C5AD7" w:rsidRPr="00AE5D72">
        <w:rPr>
          <w:rFonts w:ascii="Courier New" w:hAnsi="Courier New" w:cs="Courier New"/>
          <w:b/>
          <w:bCs/>
          <w:color w:val="8000FF"/>
          <w:sz w:val="20"/>
          <w:szCs w:val="20"/>
          <w:lang w:val="en-GB"/>
        </w:rPr>
        <w:t>callback.</w:t>
      </w:r>
      <w:r w:rsidRPr="00AE5D72">
        <w:rPr>
          <w:rFonts w:ascii="Courier New" w:hAnsi="Courier New" w:cs="Courier New"/>
          <w:b/>
          <w:bCs/>
          <w:color w:val="8000FF"/>
          <w:sz w:val="20"/>
          <w:szCs w:val="20"/>
          <w:lang w:val="en-GB"/>
        </w:rPr>
        <w:t>ClientCallbackHandler"</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36E34DC" w14:textId="77777777"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75EEA739" w14:textId="77777777"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&lt;/jaxws:client&gt;</w:t>
      </w:r>
    </w:p>
    <w:p w14:paraId="57603FBB" w14:textId="77777777" w:rsidR="00064F3F" w:rsidRPr="00AE5D72" w:rsidRDefault="00064F3F" w:rsidP="009C3EF5">
      <w:pPr>
        <w:rPr>
          <w:lang w:val="en-GB"/>
        </w:rPr>
      </w:pPr>
    </w:p>
    <w:p w14:paraId="67489D2E" w14:textId="08C09B14" w:rsidR="00064F3F" w:rsidRPr="00AE5D72" w:rsidRDefault="00064F3F" w:rsidP="009C3EF5">
      <w:pPr>
        <w:rPr>
          <w:lang w:val="en-GB"/>
        </w:rPr>
      </w:pPr>
      <w:r w:rsidRPr="00AE5D72">
        <w:rPr>
          <w:lang w:val="en-GB"/>
        </w:rPr>
        <w:lastRenderedPageBreak/>
        <w:t xml:space="preserve">Note that the above section of the configuration file only deals communication </w:t>
      </w:r>
      <w:r w:rsidR="002E69A8">
        <w:rPr>
          <w:lang w:val="en-GB"/>
        </w:rPr>
        <w:t>with</w:t>
      </w:r>
      <w:r w:rsidRPr="00AE5D72">
        <w:rPr>
          <w:lang w:val="en-GB"/>
        </w:rPr>
        <w:t xml:space="preserve"> the </w:t>
      </w:r>
      <w:r w:rsidR="002E69A8">
        <w:rPr>
          <w:lang w:val="en-GB"/>
        </w:rPr>
        <w:t>WSP.</w:t>
      </w:r>
      <w:r w:rsidRPr="00AE5D72">
        <w:rPr>
          <w:lang w:val="en-GB"/>
        </w:rPr>
        <w:t xml:space="preserve"> The configuration for communicating with the STS (including keystore configuration) is covered below</w:t>
      </w:r>
    </w:p>
    <w:p w14:paraId="60B81F02" w14:textId="128A8A76" w:rsidR="00B90931" w:rsidRPr="00AE5D72" w:rsidRDefault="00B90931" w:rsidP="00B90931">
      <w:pPr>
        <w:pStyle w:val="Heading2"/>
        <w:rPr>
          <w:lang w:val="en-GB"/>
        </w:rPr>
      </w:pPr>
      <w:bookmarkStart w:id="49" w:name="_Toc519590829"/>
      <w:r w:rsidRPr="00AE5D72">
        <w:rPr>
          <w:lang w:val="en-GB"/>
        </w:rPr>
        <w:t>The STSClient Configuration and Implementation</w:t>
      </w:r>
      <w:bookmarkEnd w:id="49"/>
    </w:p>
    <w:p w14:paraId="6FC22242" w14:textId="77777777" w:rsidR="002E69A8" w:rsidRDefault="004066C5" w:rsidP="00B90931">
      <w:pPr>
        <w:rPr>
          <w:lang w:val="en-GB"/>
        </w:rPr>
      </w:pPr>
      <w:r w:rsidRPr="00AE5D72">
        <w:rPr>
          <w:lang w:val="en-GB"/>
        </w:rPr>
        <w:t xml:space="preserve">The Apache CXF framework has a class called STSClient, which can </w:t>
      </w:r>
      <w:r w:rsidR="002E69A8">
        <w:rPr>
          <w:lang w:val="en-GB"/>
        </w:rPr>
        <w:t>be configured to call an STS.</w:t>
      </w:r>
    </w:p>
    <w:p w14:paraId="4EAB4CCC" w14:textId="51960F31" w:rsidR="002E69A8" w:rsidRDefault="002E69A8" w:rsidP="00B90931">
      <w:pPr>
        <w:rPr>
          <w:lang w:val="en-GB"/>
        </w:rPr>
      </w:pPr>
      <w:r>
        <w:rPr>
          <w:lang w:val="en-GB"/>
        </w:rPr>
        <w:t>If any modifications are required to the call to the STS, this can be done by extending the STSClient class, and then adding the customization in the extension class. Below we show how to extend (and configure) the STSClient class.</w:t>
      </w:r>
    </w:p>
    <w:p w14:paraId="37787206" w14:textId="0AC9558F" w:rsidR="004066C5" w:rsidRPr="00AE5D72" w:rsidRDefault="001950D7" w:rsidP="004066C5">
      <w:pPr>
        <w:rPr>
          <w:lang w:val="en-GB"/>
        </w:rPr>
      </w:pPr>
      <w:r>
        <w:rPr>
          <w:lang w:val="en-GB"/>
        </w:rPr>
        <w:t>An example of such a customization is shown below</w:t>
      </w:r>
    </w:p>
    <w:p w14:paraId="45767D01" w14:textId="77777777" w:rsidR="004066C5" w:rsidRPr="00AE5D72" w:rsidRDefault="004066C5" w:rsidP="004066C5">
      <w:pPr>
        <w:rPr>
          <w:lang w:val="en-GB"/>
        </w:rPr>
      </w:pPr>
    </w:p>
    <w:p w14:paraId="46E8431F" w14:textId="2DFD3129"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r w:rsidR="001950D7">
        <w:rPr>
          <w:rFonts w:ascii="Courier New" w:hAnsi="Courier New" w:cs="Courier New"/>
          <w:color w:val="000000"/>
          <w:sz w:val="20"/>
          <w:szCs w:val="20"/>
          <w:lang w:val="en-GB"/>
        </w:rPr>
        <w:t>My</w:t>
      </w:r>
      <w:r w:rsidRPr="00AE5D72">
        <w:rPr>
          <w:rFonts w:ascii="Courier New" w:hAnsi="Courier New" w:cs="Courier New"/>
          <w:color w:val="000000"/>
          <w:sz w:val="20"/>
          <w:szCs w:val="20"/>
          <w:lang w:val="en-GB"/>
        </w:rPr>
        <w:t xml:space="preserve">STSClient </w:t>
      </w:r>
      <w:r w:rsidRPr="00AE5D72">
        <w:rPr>
          <w:rFonts w:ascii="Courier New" w:hAnsi="Courier New" w:cs="Courier New"/>
          <w:b/>
          <w:bCs/>
          <w:color w:val="0000FF"/>
          <w:sz w:val="20"/>
          <w:szCs w:val="20"/>
          <w:lang w:val="en-GB"/>
        </w:rPr>
        <w:t>extends</w:t>
      </w:r>
      <w:r w:rsidRPr="00AE5D72">
        <w:rPr>
          <w:rFonts w:ascii="Courier New" w:hAnsi="Courier New" w:cs="Courier New"/>
          <w:color w:val="000000"/>
          <w:sz w:val="20"/>
          <w:szCs w:val="20"/>
          <w:lang w:val="en-GB"/>
        </w:rPr>
        <w:t xml:space="preserve"> STSClient </w:t>
      </w:r>
      <w:r w:rsidRPr="00AE5D72">
        <w:rPr>
          <w:rFonts w:ascii="Courier New" w:hAnsi="Courier New" w:cs="Courier New"/>
          <w:b/>
          <w:bCs/>
          <w:color w:val="000080"/>
          <w:sz w:val="20"/>
          <w:szCs w:val="20"/>
          <w:lang w:val="en-GB"/>
        </w:rPr>
        <w:t>{</w:t>
      </w:r>
    </w:p>
    <w:p w14:paraId="7430E50A" w14:textId="77777777" w:rsidR="001950D7" w:rsidRDefault="001950D7"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5763DA5F" w14:textId="088F154D"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001950D7">
        <w:rPr>
          <w:rFonts w:ascii="Courier New" w:hAnsi="Courier New" w:cs="Courier New"/>
          <w:color w:val="000000"/>
          <w:sz w:val="20"/>
          <w:szCs w:val="20"/>
          <w:lang w:val="en-GB"/>
        </w:rPr>
        <w:t>My</w:t>
      </w:r>
      <w:r w:rsidRPr="00AE5D72">
        <w:rPr>
          <w:rFonts w:ascii="Courier New" w:hAnsi="Courier New" w:cs="Courier New"/>
          <w:color w:val="000000"/>
          <w:sz w:val="20"/>
          <w:szCs w:val="20"/>
          <w:lang w:val="en-GB"/>
        </w:rPr>
        <w:t>STSClient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Bus b</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5D095AA" w14:textId="3B1AE3EE"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super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b</w:t>
      </w:r>
      <w:r w:rsidRPr="00AE5D72">
        <w:rPr>
          <w:rFonts w:ascii="Courier New" w:hAnsi="Courier New" w:cs="Courier New"/>
          <w:b/>
          <w:bCs/>
          <w:color w:val="000080"/>
          <w:sz w:val="20"/>
          <w:szCs w:val="20"/>
          <w:lang w:val="en-GB"/>
        </w:rPr>
        <w:t>);</w:t>
      </w:r>
    </w:p>
    <w:p w14:paraId="5E0A8408"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7808B0"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1BF2235A"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242A410C"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protected</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addAppliesTo</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XMLStreamWriter writer</w:t>
      </w:r>
      <w:r w:rsidRPr="00AE5D72">
        <w:rPr>
          <w:rFonts w:ascii="Courier New" w:hAnsi="Courier New" w:cs="Courier New"/>
          <w:b/>
          <w:bCs/>
          <w:color w:val="000080"/>
          <w:sz w:val="20"/>
          <w:szCs w:val="20"/>
          <w:lang w:val="en-GB"/>
        </w:rPr>
        <w:t>,</w:t>
      </w:r>
    </w:p>
    <w:p w14:paraId="3342FE40" w14:textId="2FB0EA2B"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String appliesTo</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XMLStreamException </w:t>
      </w:r>
      <w:r w:rsidRPr="00AE5D72">
        <w:rPr>
          <w:rFonts w:ascii="Courier New" w:hAnsi="Courier New" w:cs="Courier New"/>
          <w:b/>
          <w:bCs/>
          <w:color w:val="000080"/>
          <w:sz w:val="20"/>
          <w:szCs w:val="20"/>
          <w:lang w:val="en-GB"/>
        </w:rPr>
        <w:t>{</w:t>
      </w:r>
    </w:p>
    <w:p w14:paraId="7C92F0BE"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2C2A9DEA"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appliesTo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null</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&amp;&amp;</w:t>
      </w:r>
      <w:r w:rsidRPr="00AE5D72">
        <w:rPr>
          <w:rFonts w:ascii="Courier New" w:hAnsi="Courier New" w:cs="Courier New"/>
          <w:color w:val="000000"/>
          <w:sz w:val="20"/>
          <w:szCs w:val="20"/>
          <w:lang w:val="en-GB"/>
        </w:rPr>
        <w:t xml:space="preserve"> addressingNamespace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null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337362C"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writeStartElement</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"wsp"</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"AppliesTo"</w:t>
      </w:r>
      <w:r w:rsidRPr="00AE5D72">
        <w:rPr>
          <w:rFonts w:ascii="Courier New" w:hAnsi="Courier New" w:cs="Courier New"/>
          <w:b/>
          <w:bCs/>
          <w:color w:val="000080"/>
          <w:sz w:val="20"/>
          <w:szCs w:val="20"/>
          <w:lang w:val="en-GB"/>
        </w:rPr>
        <w:t>,</w:t>
      </w:r>
    </w:p>
    <w:p w14:paraId="79F8DB44" w14:textId="5E191440"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w:t>
      </w:r>
      <w:r w:rsidRPr="00AE5D72">
        <w:rPr>
          <w:rFonts w:ascii="Courier New" w:hAnsi="Courier New" w:cs="Courier New"/>
          <w:color w:val="808080"/>
          <w:sz w:val="20"/>
          <w:szCs w:val="20"/>
          <w:u w:val="single"/>
          <w:lang w:val="en-GB"/>
        </w:rPr>
        <w:t>http://schemas.xmlsoap.org/ws/2002/12/policy</w:t>
      </w:r>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1AE788B5"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writeNamespace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"wsp"</w:t>
      </w:r>
      <w:r w:rsidRPr="00AE5D72">
        <w:rPr>
          <w:rFonts w:ascii="Courier New" w:hAnsi="Courier New" w:cs="Courier New"/>
          <w:b/>
          <w:bCs/>
          <w:color w:val="000080"/>
          <w:sz w:val="20"/>
          <w:szCs w:val="20"/>
          <w:lang w:val="en-GB"/>
        </w:rPr>
        <w:t>,</w:t>
      </w:r>
    </w:p>
    <w:p w14:paraId="5B00C7EC" w14:textId="6BBA7075"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w:t>
      </w:r>
      <w:r w:rsidRPr="00AE5D72">
        <w:rPr>
          <w:rFonts w:ascii="Courier New" w:hAnsi="Courier New" w:cs="Courier New"/>
          <w:color w:val="808080"/>
          <w:sz w:val="20"/>
          <w:szCs w:val="20"/>
          <w:u w:val="single"/>
          <w:lang w:val="en-GB"/>
        </w:rPr>
        <w:t>http://schemas.xmlsoap.org/ws/2002/12/policy</w:t>
      </w:r>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4370B851"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writeStartElement</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"wsa"</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"EndpointReference"</w:t>
      </w:r>
      <w:r w:rsidRPr="00AE5D72">
        <w:rPr>
          <w:rFonts w:ascii="Courier New" w:hAnsi="Courier New" w:cs="Courier New"/>
          <w:b/>
          <w:bCs/>
          <w:color w:val="000080"/>
          <w:sz w:val="20"/>
          <w:szCs w:val="20"/>
          <w:lang w:val="en-GB"/>
        </w:rPr>
        <w:t>,</w:t>
      </w:r>
    </w:p>
    <w:p w14:paraId="48028B44" w14:textId="1C64BFA1"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addressingNamespace</w:t>
      </w:r>
      <w:r w:rsidRPr="00AE5D72">
        <w:rPr>
          <w:rFonts w:ascii="Courier New" w:hAnsi="Courier New" w:cs="Courier New"/>
          <w:b/>
          <w:bCs/>
          <w:color w:val="000080"/>
          <w:sz w:val="20"/>
          <w:szCs w:val="20"/>
          <w:lang w:val="en-GB"/>
        </w:rPr>
        <w:t>);</w:t>
      </w:r>
    </w:p>
    <w:p w14:paraId="24A58413"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writeNamespace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"wsa"</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addressingNamespace</w:t>
      </w:r>
      <w:r w:rsidRPr="00AE5D72">
        <w:rPr>
          <w:rFonts w:ascii="Courier New" w:hAnsi="Courier New" w:cs="Courier New"/>
          <w:b/>
          <w:bCs/>
          <w:color w:val="000080"/>
          <w:sz w:val="20"/>
          <w:szCs w:val="20"/>
          <w:lang w:val="en-GB"/>
        </w:rPr>
        <w:t>);</w:t>
      </w:r>
    </w:p>
    <w:p w14:paraId="1B469BD0"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writeStartElement</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"wsa"</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"Address"</w:t>
      </w:r>
      <w:r w:rsidRPr="00AE5D72">
        <w:rPr>
          <w:rFonts w:ascii="Courier New" w:hAnsi="Courier New" w:cs="Courier New"/>
          <w:b/>
          <w:bCs/>
          <w:color w:val="000080"/>
          <w:sz w:val="20"/>
          <w:szCs w:val="20"/>
          <w:lang w:val="en-GB"/>
        </w:rPr>
        <w:t>,</w:t>
      </w:r>
    </w:p>
    <w:p w14:paraId="7CC8949B" w14:textId="2CCBE93F"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addressingNamespace</w:t>
      </w:r>
      <w:r w:rsidRPr="00AE5D72">
        <w:rPr>
          <w:rFonts w:ascii="Courier New" w:hAnsi="Courier New" w:cs="Courier New"/>
          <w:b/>
          <w:bCs/>
          <w:color w:val="000080"/>
          <w:sz w:val="20"/>
          <w:szCs w:val="20"/>
          <w:lang w:val="en-GB"/>
        </w:rPr>
        <w:t>);</w:t>
      </w:r>
    </w:p>
    <w:p w14:paraId="35F9F7FE"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writeCharacters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appliesTo</w:t>
      </w:r>
      <w:r w:rsidRPr="00AE5D72">
        <w:rPr>
          <w:rFonts w:ascii="Courier New" w:hAnsi="Courier New" w:cs="Courier New"/>
          <w:b/>
          <w:bCs/>
          <w:color w:val="000080"/>
          <w:sz w:val="20"/>
          <w:szCs w:val="20"/>
          <w:lang w:val="en-GB"/>
        </w:rPr>
        <w:t>);</w:t>
      </w:r>
    </w:p>
    <w:p w14:paraId="51ABA483"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writeEndElement</w:t>
      </w:r>
      <w:r w:rsidRPr="00AE5D72">
        <w:rPr>
          <w:rFonts w:ascii="Courier New" w:hAnsi="Courier New" w:cs="Courier New"/>
          <w:b/>
          <w:bCs/>
          <w:color w:val="000080"/>
          <w:sz w:val="20"/>
          <w:szCs w:val="20"/>
          <w:lang w:val="en-GB"/>
        </w:rPr>
        <w:t>();</w:t>
      </w:r>
    </w:p>
    <w:p w14:paraId="40D31C3E"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writeEndElement</w:t>
      </w:r>
      <w:r w:rsidRPr="00AE5D72">
        <w:rPr>
          <w:rFonts w:ascii="Courier New" w:hAnsi="Courier New" w:cs="Courier New"/>
          <w:b/>
          <w:bCs/>
          <w:color w:val="000080"/>
          <w:sz w:val="20"/>
          <w:szCs w:val="20"/>
          <w:lang w:val="en-GB"/>
        </w:rPr>
        <w:t>();</w:t>
      </w:r>
    </w:p>
    <w:p w14:paraId="7DEF4A84"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writeEndElement</w:t>
      </w:r>
      <w:r w:rsidRPr="00AE5D72">
        <w:rPr>
          <w:rFonts w:ascii="Courier New" w:hAnsi="Courier New" w:cs="Courier New"/>
          <w:b/>
          <w:bCs/>
          <w:color w:val="000080"/>
          <w:sz w:val="20"/>
          <w:szCs w:val="20"/>
          <w:lang w:val="en-GB"/>
        </w:rPr>
        <w:t>();</w:t>
      </w:r>
    </w:p>
    <w:p w14:paraId="600A9B8B"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D17C808" w14:textId="25C8649D"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61C2AE" w14:textId="77777777" w:rsidR="004066C5" w:rsidRPr="00AE5D72" w:rsidRDefault="004066C5" w:rsidP="004066C5">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289558E9" w14:textId="77777777" w:rsidR="004066C5" w:rsidRPr="00AE5D72" w:rsidRDefault="004066C5" w:rsidP="004066C5">
      <w:pPr>
        <w:rPr>
          <w:lang w:val="en-GB"/>
        </w:rPr>
      </w:pPr>
    </w:p>
    <w:p w14:paraId="2F1E3F42" w14:textId="287026CE" w:rsidR="001950D7" w:rsidRDefault="001950D7" w:rsidP="004066C5">
      <w:pPr>
        <w:rPr>
          <w:lang w:val="en-GB"/>
        </w:rPr>
      </w:pPr>
      <w:r>
        <w:rPr>
          <w:lang w:val="en-GB"/>
        </w:rPr>
        <w:t>The customized STSClient overrides the addAppliesTo() method, that sets the requested audience for the token</w:t>
      </w:r>
      <w:r w:rsidR="003675B6">
        <w:rPr>
          <w:lang w:val="en-GB"/>
        </w:rPr>
        <w:t>. The code is copied from the reference code that calls the NemLog-in STS</w:t>
      </w:r>
      <w:r>
        <w:rPr>
          <w:lang w:val="en-GB"/>
        </w:rPr>
        <w:t xml:space="preserve"> (because the NemLog-in requires a different namespace for this attribute than the one STSClient generates by default)</w:t>
      </w:r>
      <w:r w:rsidR="003675B6">
        <w:rPr>
          <w:lang w:val="en-GB"/>
        </w:rPr>
        <w:t>, and is an example on how to customize the STS</w:t>
      </w:r>
      <w:r>
        <w:rPr>
          <w:lang w:val="en-GB"/>
        </w:rPr>
        <w:t>.</w:t>
      </w:r>
    </w:p>
    <w:p w14:paraId="733ECD4D" w14:textId="4D77C9C2" w:rsidR="00A12D4C" w:rsidRPr="00AE5D72" w:rsidRDefault="001950D7" w:rsidP="004066C5">
      <w:pPr>
        <w:rPr>
          <w:lang w:val="en-GB"/>
        </w:rPr>
      </w:pPr>
      <w:r>
        <w:rPr>
          <w:lang w:val="en-GB"/>
        </w:rPr>
        <w:t>Depending on the STS that the WSC needs to call, different customizations may be required – this is usually done by overriding one of the many methods found in the base class.</w:t>
      </w:r>
    </w:p>
    <w:p w14:paraId="0D1C1C0B" w14:textId="3812F1F6" w:rsidR="00897E2D" w:rsidRPr="00AE5D72" w:rsidRDefault="00D2162B" w:rsidP="004066C5">
      <w:pPr>
        <w:rPr>
          <w:lang w:val="en-GB"/>
        </w:rPr>
      </w:pPr>
      <w:r>
        <w:rPr>
          <w:lang w:val="en-GB"/>
        </w:rPr>
        <w:t>The customized STSClient must be</w:t>
      </w:r>
      <w:r w:rsidR="008E3D07" w:rsidRPr="00AE5D72">
        <w:rPr>
          <w:lang w:val="en-GB"/>
        </w:rPr>
        <w:t xml:space="preserve"> configured in the cxf.xml configuration file, which is done as shown below</w:t>
      </w:r>
      <w:r>
        <w:rPr>
          <w:lang w:val="en-GB"/>
        </w:rPr>
        <w:t xml:space="preserve"> – note that it points to a locally stored WSDL file in the wsdlLocation property, allowing us to add policy modifications if needed to the local copy.</w:t>
      </w:r>
    </w:p>
    <w:p w14:paraId="00F1D6DD" w14:textId="77777777" w:rsidR="00A12D4C" w:rsidRPr="00AE5D72" w:rsidRDefault="00A12D4C" w:rsidP="004066C5">
      <w:pPr>
        <w:rPr>
          <w:lang w:val="en-GB"/>
        </w:rPr>
      </w:pPr>
    </w:p>
    <w:p w14:paraId="74524955"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lastRenderedPageBreak/>
        <w:t>&lt;jaxws:client&gt;</w:t>
      </w:r>
    </w:p>
    <w:p w14:paraId="13D42A68" w14:textId="77777777" w:rsidR="00897E2D" w:rsidRPr="00AE5D72" w:rsidRDefault="00897E2D" w:rsidP="005276AA">
      <w:pPr>
        <w:pBdr>
          <w:left w:val="single" w:sz="12" w:space="4" w:color="8064A2" w:themeColor="accent4"/>
        </w:pBdr>
        <w:shd w:val="clear" w:color="auto" w:fill="FFFFFF"/>
        <w:spacing w:after="0"/>
        <w:rPr>
          <w:rFonts w:ascii="Courier New" w:hAnsi="Courier New" w:cs="Courier New"/>
          <w:color w:val="0000FF"/>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6B3D0FD0" w14:textId="77777777" w:rsidR="005276AA" w:rsidRPr="00AE5D72" w:rsidRDefault="005276AA" w:rsidP="005276A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FF"/>
          <w:sz w:val="20"/>
          <w:szCs w:val="20"/>
          <w:lang w:val="en-GB"/>
        </w:rPr>
        <w:t xml:space="preserve">        &lt;entry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"ws-security.sts.applies-to"</w:t>
      </w:r>
    </w:p>
    <w:p w14:paraId="7288E06A" w14:textId="7E906E7C" w:rsidR="005276AA" w:rsidRPr="00AE5D72" w:rsidRDefault="005276AA" w:rsidP="005276AA">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r w:rsidRPr="00AE5D72">
        <w:rPr>
          <w:rFonts w:ascii="Courier New" w:hAnsi="Courier New" w:cs="Courier New"/>
          <w:b/>
          <w:bCs/>
          <w:color w:val="8000FF"/>
          <w:sz w:val="20"/>
          <w:szCs w:val="20"/>
          <w:u w:val="single"/>
          <w:lang w:val="en-GB"/>
        </w:rPr>
        <w:t>https://wsp.itcrew.dk</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EC4D15F" w14:textId="77777777" w:rsidR="005276AA" w:rsidRPr="00AE5D72" w:rsidRDefault="005276AA" w:rsidP="005276AA">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4D6B9A3E" w14:textId="77777777" w:rsidR="00897E2D" w:rsidRPr="00AE5D72" w:rsidRDefault="00897E2D" w:rsidP="005276AA">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"ws-security.sts.client"</w:t>
      </w:r>
      <w:r w:rsidRPr="00AE5D72">
        <w:rPr>
          <w:rFonts w:ascii="Courier New" w:hAnsi="Courier New" w:cs="Courier New"/>
          <w:color w:val="0000FF"/>
          <w:sz w:val="20"/>
          <w:szCs w:val="20"/>
          <w:lang w:val="en-GB"/>
        </w:rPr>
        <w:t>&gt;</w:t>
      </w:r>
    </w:p>
    <w:p w14:paraId="34091AC9" w14:textId="6304E222" w:rsidR="00897E2D" w:rsidRPr="00AE5D72" w:rsidRDefault="00897E2D" w:rsidP="005276AA">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&lt;bean</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class</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"client.</w:t>
      </w:r>
      <w:r w:rsidR="007C5AD7" w:rsidRPr="00AE5D72">
        <w:rPr>
          <w:rFonts w:ascii="Courier New" w:hAnsi="Courier New" w:cs="Courier New"/>
          <w:b/>
          <w:bCs/>
          <w:color w:val="8000FF"/>
          <w:sz w:val="20"/>
          <w:szCs w:val="20"/>
          <w:lang w:val="en-GB"/>
        </w:rPr>
        <w:t>sts.</w:t>
      </w:r>
      <w:r w:rsidR="00D2162B">
        <w:rPr>
          <w:rFonts w:ascii="Courier New" w:hAnsi="Courier New" w:cs="Courier New"/>
          <w:b/>
          <w:bCs/>
          <w:color w:val="8000FF"/>
          <w:sz w:val="20"/>
          <w:szCs w:val="20"/>
          <w:lang w:val="en-GB"/>
        </w:rPr>
        <w:t>My</w:t>
      </w:r>
      <w:r w:rsidRPr="00AE5D72">
        <w:rPr>
          <w:rFonts w:ascii="Courier New" w:hAnsi="Courier New" w:cs="Courier New"/>
          <w:b/>
          <w:bCs/>
          <w:color w:val="8000FF"/>
          <w:sz w:val="20"/>
          <w:szCs w:val="20"/>
          <w:lang w:val="en-GB"/>
        </w:rPr>
        <w:t>STSClient"</w:t>
      </w:r>
      <w:r w:rsidRPr="00AE5D72">
        <w:rPr>
          <w:rFonts w:ascii="Courier New" w:hAnsi="Courier New" w:cs="Courier New"/>
          <w:color w:val="0000FF"/>
          <w:sz w:val="20"/>
          <w:szCs w:val="20"/>
          <w:lang w:val="en-GB"/>
        </w:rPr>
        <w:t>&gt;</w:t>
      </w:r>
    </w:p>
    <w:p w14:paraId="5C5557D3"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&lt;constructor-arg</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ref</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"cxf"</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1172C71"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27D27E34"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"wsdlLocation"</w:t>
      </w:r>
    </w:p>
    <w:p w14:paraId="0110CF62" w14:textId="2BF87FE3"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"src/main/resources/sts.wsdl"</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2BB5AD3C"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"serviceName"</w:t>
      </w:r>
    </w:p>
    <w:p w14:paraId="7CF09E64" w14:textId="343CBBD2"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r w:rsidRPr="00AE5D72">
        <w:rPr>
          <w:rFonts w:ascii="Courier New" w:hAnsi="Courier New" w:cs="Courier New"/>
          <w:b/>
          <w:bCs/>
          <w:color w:val="8000FF"/>
          <w:sz w:val="20"/>
          <w:szCs w:val="20"/>
          <w:u w:val="single"/>
          <w:lang w:val="en-GB"/>
        </w:rPr>
        <w:t>http://docs.oasis-open.org/ws-sx/ws-trust/200512/}SecurityTokenService</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6B8E723F"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"endpointName"</w:t>
      </w:r>
    </w:p>
    <w:p w14:paraId="35F96096" w14:textId="6FAEADBE"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r w:rsidRPr="00AE5D72">
        <w:rPr>
          <w:rFonts w:ascii="Courier New" w:hAnsi="Courier New" w:cs="Courier New"/>
          <w:b/>
          <w:bCs/>
          <w:color w:val="8000FF"/>
          <w:sz w:val="20"/>
          <w:szCs w:val="20"/>
          <w:u w:val="single"/>
          <w:lang w:val="en-GB"/>
        </w:rPr>
        <w:t>http://docs.oasis-open.org/ws-sx/ws-trust/200512/}STS_Port</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3AFB1C0E"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"sendRenewing"</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E701C74"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"sendKeyType"</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3E00600A"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"requiresEntropy"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5F35B2B"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"tokenType"</w:t>
      </w:r>
    </w:p>
    <w:p w14:paraId="2F712791" w14:textId="5CB1ADF0"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8000FF"/>
          <w:sz w:val="20"/>
          <w:szCs w:val="20"/>
          <w:lang w:val="en-GB"/>
        </w:rPr>
        <w:t>"</w:t>
      </w:r>
      <w:r w:rsidRPr="00AE5D72">
        <w:rPr>
          <w:rFonts w:ascii="Courier New" w:hAnsi="Courier New" w:cs="Courier New"/>
          <w:b/>
          <w:bCs/>
          <w:color w:val="8000FF"/>
          <w:sz w:val="20"/>
          <w:szCs w:val="20"/>
          <w:u w:val="single"/>
          <w:lang w:val="en-GB"/>
        </w:rPr>
        <w:t>http://docs.oasis-open.org/wss/oasis-wss-saml-token-profile-1.1#SAMLV2.0</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2307A78A"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77B32602"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"properties"</w:t>
      </w:r>
      <w:r w:rsidRPr="00AE5D72">
        <w:rPr>
          <w:rFonts w:ascii="Courier New" w:hAnsi="Courier New" w:cs="Courier New"/>
          <w:color w:val="0000FF"/>
          <w:sz w:val="20"/>
          <w:szCs w:val="20"/>
          <w:lang w:val="en-GB"/>
        </w:rPr>
        <w:t>&gt;</w:t>
      </w:r>
    </w:p>
    <w:p w14:paraId="2EC60281"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&lt;map&gt;</w:t>
      </w:r>
    </w:p>
    <w:p w14:paraId="456DB929"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"ws-security.signature.username"</w:t>
      </w:r>
    </w:p>
    <w:p w14:paraId="7D5AD85D" w14:textId="4BE3A2F9"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"client"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8C3C08D"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"ws-security.signature.properties"</w:t>
      </w:r>
    </w:p>
    <w:p w14:paraId="212B6F42" w14:textId="21BA6FF2"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"client.properties"</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30E96FBE"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"ws-security.encryption.username"</w:t>
      </w:r>
    </w:p>
    <w:p w14:paraId="1A57FA0A" w14:textId="294A6FF6"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"sts"</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A87C966"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"ws-security.encryption.properties"</w:t>
      </w:r>
    </w:p>
    <w:p w14:paraId="36B54F36" w14:textId="14BC01AC"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"sts.properties"</w:t>
      </w:r>
      <w:r w:rsidRPr="00AE5D72">
        <w:rPr>
          <w:rFonts w:ascii="Courier New" w:hAnsi="Courier New" w:cs="Courier New"/>
          <w:color w:val="0000FF"/>
          <w:sz w:val="20"/>
          <w:szCs w:val="20"/>
          <w:lang w:val="en-GB"/>
        </w:rPr>
        <w:t>/&gt;</w:t>
      </w:r>
    </w:p>
    <w:p w14:paraId="64AC9A0A"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&lt;/map&gt;</w:t>
      </w:r>
    </w:p>
    <w:p w14:paraId="4C9E6027"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&lt;/property&gt;</w:t>
      </w:r>
    </w:p>
    <w:p w14:paraId="72DB8EEF"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&lt;/bean&gt;</w:t>
      </w:r>
    </w:p>
    <w:p w14:paraId="6C074DB3"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&lt;/entry&gt;</w:t>
      </w:r>
    </w:p>
    <w:p w14:paraId="6F3CB500"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06F8AD46"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&lt;/jaxws:client&gt;</w:t>
      </w:r>
    </w:p>
    <w:p w14:paraId="0283E184" w14:textId="77777777" w:rsidR="008E3D07" w:rsidRPr="00AE5D72" w:rsidRDefault="008E3D07" w:rsidP="004066C5">
      <w:pPr>
        <w:rPr>
          <w:lang w:val="en-GB"/>
        </w:rPr>
      </w:pPr>
    </w:p>
    <w:p w14:paraId="37849638" w14:textId="758F4188" w:rsidR="00D2162B" w:rsidRDefault="00D2162B" w:rsidP="004066C5">
      <w:pPr>
        <w:rPr>
          <w:lang w:val="en-GB"/>
        </w:rPr>
      </w:pPr>
      <w:r>
        <w:rPr>
          <w:lang w:val="en-GB"/>
        </w:rPr>
        <w:t>The STSClient accepts a range of properties, and depending on the STS, these properties may need to be set to specific values. The reference code contains a valid set of properties for calling the NemLog-in STS.</w:t>
      </w:r>
    </w:p>
    <w:p w14:paraId="5BF91FE7" w14:textId="12692E99" w:rsidR="00897E2D" w:rsidRDefault="00D2162B" w:rsidP="004066C5">
      <w:pPr>
        <w:rPr>
          <w:lang w:val="en-GB"/>
        </w:rPr>
      </w:pPr>
      <w:r>
        <w:rPr>
          <w:lang w:val="en-GB"/>
        </w:rPr>
        <w:t>Note also that the keystores to be used for calling the STS is configured in this section. The WSCs own certificate is configured through the ws-security.signature.* properties, and the truststore containing the STS certificate is configured through the ws-security.encryption.* properties.</w:t>
      </w:r>
    </w:p>
    <w:p w14:paraId="598E9196" w14:textId="7A40BF0F" w:rsidR="00E97072" w:rsidRPr="00AE5D72" w:rsidRDefault="00E97072" w:rsidP="00BF3156">
      <w:pPr>
        <w:pStyle w:val="Heading2"/>
        <w:rPr>
          <w:lang w:val="en-GB"/>
        </w:rPr>
      </w:pPr>
      <w:bookmarkStart w:id="50" w:name="_Toc519590830"/>
      <w:r w:rsidRPr="00AE5D72">
        <w:rPr>
          <w:lang w:val="en-GB"/>
        </w:rPr>
        <w:t>Support Classes</w:t>
      </w:r>
      <w:bookmarkEnd w:id="50"/>
    </w:p>
    <w:p w14:paraId="5CDBEFFD" w14:textId="679E4F59" w:rsidR="008E2055" w:rsidRDefault="00D2162B" w:rsidP="00933393">
      <w:pPr>
        <w:rPr>
          <w:lang w:val="en-GB"/>
        </w:rPr>
      </w:pPr>
      <w:r>
        <w:rPr>
          <w:lang w:val="en-GB"/>
        </w:rPr>
        <w:t>As with the WSP, specific SOAP headers might be required in the request, and it might be required to understand specific SOAP headers in the response.</w:t>
      </w:r>
    </w:p>
    <w:p w14:paraId="3F56E665" w14:textId="1C5926BD" w:rsidR="00D2162B" w:rsidRPr="00AE5D72" w:rsidRDefault="00D2162B" w:rsidP="00933393">
      <w:pPr>
        <w:rPr>
          <w:lang w:val="en-GB"/>
        </w:rPr>
      </w:pPr>
      <w:r>
        <w:rPr>
          <w:lang w:val="en-GB"/>
        </w:rPr>
        <w:t xml:space="preserve">The approach to dealing with this is identical to the one documented in chapter </w:t>
      </w:r>
      <w:r>
        <w:rPr>
          <w:lang w:val="en-GB"/>
        </w:rPr>
        <w:fldChar w:fldCharType="begin"/>
      </w:r>
      <w:r>
        <w:rPr>
          <w:lang w:val="en-GB"/>
        </w:rPr>
        <w:instrText xml:space="preserve"> REF _Ref519589877 \r \h </w:instrText>
      </w:r>
      <w:r>
        <w:rPr>
          <w:lang w:val="en-GB"/>
        </w:rPr>
      </w:r>
      <w:r>
        <w:rPr>
          <w:lang w:val="en-GB"/>
        </w:rPr>
        <w:fldChar w:fldCharType="separate"/>
      </w:r>
      <w:r>
        <w:rPr>
          <w:lang w:val="en-GB"/>
        </w:rPr>
        <w:t>2.7.1</w:t>
      </w:r>
      <w:r>
        <w:rPr>
          <w:lang w:val="en-GB"/>
        </w:rPr>
        <w:fldChar w:fldCharType="end"/>
      </w:r>
      <w:r>
        <w:rPr>
          <w:lang w:val="en-GB"/>
        </w:rPr>
        <w:t>.</w:t>
      </w:r>
    </w:p>
    <w:p w14:paraId="5193BEE2" w14:textId="4BED1FFB" w:rsidR="00E97072" w:rsidRPr="00AE5D72" w:rsidRDefault="00E97072" w:rsidP="00BF3156">
      <w:pPr>
        <w:pStyle w:val="Heading2"/>
        <w:rPr>
          <w:lang w:val="en-GB"/>
        </w:rPr>
      </w:pPr>
      <w:bookmarkStart w:id="51" w:name="_Toc519590831"/>
      <w:r w:rsidRPr="00AE5D72">
        <w:rPr>
          <w:lang w:val="en-GB"/>
        </w:rPr>
        <w:lastRenderedPageBreak/>
        <w:t>Additional Configuration of Apache CXF</w:t>
      </w:r>
      <w:bookmarkEnd w:id="51"/>
    </w:p>
    <w:p w14:paraId="5DF0778D" w14:textId="77777777" w:rsidR="006F77C1" w:rsidRPr="00AE5D72" w:rsidRDefault="006F77C1" w:rsidP="008649F8">
      <w:pPr>
        <w:pStyle w:val="Heading3"/>
        <w:rPr>
          <w:lang w:val="en-GB"/>
        </w:rPr>
      </w:pPr>
      <w:bookmarkStart w:id="52" w:name="_Toc519590832"/>
      <w:r w:rsidRPr="00AE5D72">
        <w:rPr>
          <w:lang w:val="en-GB"/>
        </w:rPr>
        <w:t>Configure BSP 1.</w:t>
      </w:r>
      <w:r>
        <w:rPr>
          <w:lang w:val="en-GB"/>
        </w:rPr>
        <w:t>1</w:t>
      </w:r>
      <w:r w:rsidRPr="00AE5D72">
        <w:rPr>
          <w:lang w:val="en-GB"/>
        </w:rPr>
        <w:t xml:space="preserve"> Compliance</w:t>
      </w:r>
      <w:bookmarkEnd w:id="52"/>
    </w:p>
    <w:p w14:paraId="7E840B2C" w14:textId="417895E6" w:rsidR="00DE288D" w:rsidRPr="00AE5D72" w:rsidRDefault="00D2162B" w:rsidP="006F77C1">
      <w:pPr>
        <w:rPr>
          <w:lang w:val="en-GB"/>
        </w:rPr>
      </w:pPr>
      <w:r>
        <w:rPr>
          <w:lang w:val="en-GB"/>
        </w:rPr>
        <w:t>As with the WSP, the WSC will by default attempt to be BSP 1.1 compliant. This may cause issues when dealing with encrypted tokens, and if this is the case, BSP compliance can be disabled using the following setting in cxf.xml</w:t>
      </w:r>
    </w:p>
    <w:p w14:paraId="153AAB03" w14:textId="04659A34" w:rsidR="006F77C1" w:rsidRPr="00AE5D72" w:rsidRDefault="006F77C1" w:rsidP="006F77C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w:t>
      </w:r>
      <w:r>
        <w:rPr>
          <w:rFonts w:ascii="Courier New" w:hAnsi="Courier New" w:cs="Courier New"/>
          <w:color w:val="0000FF"/>
          <w:sz w:val="20"/>
          <w:szCs w:val="20"/>
          <w:lang w:val="en-GB"/>
        </w:rPr>
        <w:t>client</w:t>
      </w:r>
      <w:r w:rsidRPr="00AE5D72">
        <w:rPr>
          <w:rFonts w:ascii="Courier New" w:hAnsi="Courier New" w:cs="Courier New"/>
          <w:color w:val="0000FF"/>
          <w:sz w:val="20"/>
          <w:szCs w:val="20"/>
          <w:lang w:val="en-GB"/>
        </w:rPr>
        <w:t>&gt;</w:t>
      </w:r>
    </w:p>
    <w:p w14:paraId="06BF50A9" w14:textId="77777777" w:rsidR="006F77C1" w:rsidRPr="00AE5D72" w:rsidRDefault="006F77C1" w:rsidP="006F77C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74860A34" w14:textId="77777777" w:rsidR="006F77C1" w:rsidRPr="00AE5D72" w:rsidRDefault="006F77C1" w:rsidP="006F77C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"ws-security.is-bsp-compliant"</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542708A" w14:textId="77777777" w:rsidR="006F77C1" w:rsidRPr="00AE5D72" w:rsidRDefault="006F77C1" w:rsidP="006F77C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70E43D84" w14:textId="032E2DCD" w:rsidR="006F77C1" w:rsidRPr="00AE5D72" w:rsidRDefault="006F77C1" w:rsidP="006F77C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w:t>
      </w:r>
      <w:r>
        <w:rPr>
          <w:rFonts w:ascii="Courier New" w:hAnsi="Courier New" w:cs="Courier New"/>
          <w:color w:val="0000FF"/>
          <w:sz w:val="20"/>
          <w:szCs w:val="20"/>
          <w:lang w:val="en-GB"/>
        </w:rPr>
        <w:t>client</w:t>
      </w:r>
      <w:r w:rsidRPr="00AE5D72">
        <w:rPr>
          <w:rFonts w:ascii="Courier New" w:hAnsi="Courier New" w:cs="Courier New"/>
          <w:color w:val="0000FF"/>
          <w:sz w:val="20"/>
          <w:szCs w:val="20"/>
          <w:lang w:val="en-GB"/>
        </w:rPr>
        <w:t>&gt;</w:t>
      </w:r>
    </w:p>
    <w:p w14:paraId="6A9ECD1B" w14:textId="55A0ABB5" w:rsidR="004A2D02" w:rsidRDefault="004A2D02" w:rsidP="00381473">
      <w:pPr>
        <w:rPr>
          <w:lang w:val="en-GB"/>
        </w:rPr>
      </w:pPr>
    </w:p>
    <w:p w14:paraId="0B8CFE36" w14:textId="7D648012" w:rsidR="00565DA0" w:rsidRDefault="00565DA0" w:rsidP="00565DA0">
      <w:pPr>
        <w:pStyle w:val="Heading2"/>
        <w:rPr>
          <w:lang w:val="en-GB"/>
        </w:rPr>
      </w:pPr>
      <w:bookmarkStart w:id="53" w:name="_Toc519590833"/>
      <w:r>
        <w:rPr>
          <w:lang w:val="en-GB"/>
        </w:rPr>
        <w:t>Other Considerations</w:t>
      </w:r>
      <w:bookmarkEnd w:id="53"/>
    </w:p>
    <w:p w14:paraId="0C8C4CA1" w14:textId="0DF3BEEF" w:rsidR="00565DA0" w:rsidRDefault="00565DA0" w:rsidP="00381473">
      <w:pPr>
        <w:rPr>
          <w:lang w:val="en-GB"/>
        </w:rPr>
      </w:pPr>
      <w:r>
        <w:rPr>
          <w:lang w:val="en-GB"/>
        </w:rPr>
        <w:t>By default the Apache CXF framework will cache the token issued by the STS, and reuse it when calling the service for which the token was issued. The</w:t>
      </w:r>
      <w:r w:rsidR="00F934DD">
        <w:rPr>
          <w:lang w:val="en-GB"/>
        </w:rPr>
        <w:t xml:space="preserve"> configuration key that controls which implementation is used for the token cache is</w:t>
      </w:r>
    </w:p>
    <w:p w14:paraId="5933FABC" w14:textId="77777777" w:rsidR="00F934DD" w:rsidRPr="00F934DD" w:rsidRDefault="00F934DD" w:rsidP="00F934DD">
      <w:pPr>
        <w:rPr>
          <w:lang w:val="en-GB"/>
        </w:rPr>
      </w:pPr>
      <w:r w:rsidRPr="00F934DD">
        <w:rPr>
          <w:lang w:val="en-GB"/>
        </w:rPr>
        <w:t>org.apache.cxf.ws.security.tokenstore.TokenStore</w:t>
      </w:r>
    </w:p>
    <w:p w14:paraId="1D591F25" w14:textId="3F79B64C" w:rsidR="00F934DD" w:rsidRDefault="00F934DD" w:rsidP="00381473">
      <w:pPr>
        <w:rPr>
          <w:lang w:val="en-GB"/>
        </w:rPr>
      </w:pPr>
      <w:r>
        <w:rPr>
          <w:lang w:val="en-GB"/>
        </w:rPr>
        <w:t>By setting this configuration key manually, it is possible to override specific settings in the TokenStore, or even implement a custom TokenStore. This can be useful if a more fine-grained control over time-to-live and renewal of the token is needed.</w:t>
      </w:r>
    </w:p>
    <w:p w14:paraId="181F9C6D" w14:textId="624AB893" w:rsidR="00EF5695" w:rsidRPr="00AE5D72" w:rsidRDefault="00EF5695" w:rsidP="00381473">
      <w:pPr>
        <w:rPr>
          <w:lang w:val="en-GB"/>
        </w:rPr>
      </w:pPr>
      <w:r>
        <w:rPr>
          <w:lang w:val="en-GB"/>
        </w:rPr>
        <w:t xml:space="preserve">Note that the cached tokens are tied to the instance of the “Service” class, so if a new instance of the “Service” class is created each time the service is called, the cached tokens will not be used. In the </w:t>
      </w:r>
      <w:r w:rsidR="00405EEB">
        <w:rPr>
          <w:lang w:val="en-GB"/>
        </w:rPr>
        <w:t xml:space="preserve">reference code, the source file </w:t>
      </w:r>
      <w:r>
        <w:rPr>
          <w:lang w:val="en-GB"/>
        </w:rPr>
        <w:t xml:space="preserve">WSClient.java </w:t>
      </w:r>
      <w:r w:rsidR="00405EEB">
        <w:rPr>
          <w:lang w:val="en-GB"/>
        </w:rPr>
        <w:t>attempts to pe</w:t>
      </w:r>
      <w:r w:rsidR="005D118E">
        <w:rPr>
          <w:lang w:val="en-GB"/>
        </w:rPr>
        <w:t>rform 2 calls to t</w:t>
      </w:r>
      <w:r w:rsidR="00405EEB">
        <w:rPr>
          <w:lang w:val="en-GB"/>
        </w:rPr>
        <w:t>he WSP</w:t>
      </w:r>
      <w:r>
        <w:rPr>
          <w:lang w:val="en-GB"/>
        </w:rPr>
        <w:t xml:space="preserve">, </w:t>
      </w:r>
      <w:r w:rsidR="00405EEB">
        <w:rPr>
          <w:lang w:val="en-GB"/>
        </w:rPr>
        <w:t xml:space="preserve">and </w:t>
      </w:r>
      <w:r w:rsidR="005D118E">
        <w:rPr>
          <w:lang w:val="en-GB"/>
        </w:rPr>
        <w:t>the 2nd call to the WSP</w:t>
      </w:r>
      <w:r>
        <w:rPr>
          <w:lang w:val="en-GB"/>
        </w:rPr>
        <w:t xml:space="preserve"> uses the cached token because the </w:t>
      </w:r>
      <w:r w:rsidR="005D118E">
        <w:rPr>
          <w:lang w:val="en-GB"/>
        </w:rPr>
        <w:t>service instance is reused</w:t>
      </w:r>
      <w:r>
        <w:rPr>
          <w:lang w:val="en-GB"/>
        </w:rPr>
        <w:t>.</w:t>
      </w:r>
    </w:p>
    <w:p w14:paraId="4B9CCCDC" w14:textId="019474FA" w:rsidR="005F15F2" w:rsidRPr="00AE5D72" w:rsidRDefault="005F15F2" w:rsidP="005F15F2">
      <w:pPr>
        <w:pStyle w:val="Heading1"/>
        <w:rPr>
          <w:lang w:val="en-GB"/>
        </w:rPr>
      </w:pPr>
      <w:bookmarkStart w:id="54" w:name="_Toc519590834"/>
      <w:r w:rsidRPr="00AE5D72">
        <w:rPr>
          <w:lang w:val="en-GB"/>
        </w:rPr>
        <w:lastRenderedPageBreak/>
        <w:t>Typical Errors</w:t>
      </w:r>
      <w:bookmarkEnd w:id="54"/>
    </w:p>
    <w:p w14:paraId="0CA33BF0" w14:textId="39328C7B" w:rsidR="005F15F2" w:rsidRPr="00AE5D72" w:rsidRDefault="00AF328F" w:rsidP="005F15F2">
      <w:pPr>
        <w:pStyle w:val="Heading2"/>
        <w:rPr>
          <w:lang w:val="en-GB"/>
        </w:rPr>
      </w:pPr>
      <w:bookmarkStart w:id="55" w:name="_Toc519590835"/>
      <w:r>
        <w:rPr>
          <w:lang w:val="en-GB"/>
        </w:rPr>
        <w:t>Java Stro</w:t>
      </w:r>
      <w:r w:rsidR="005F15F2" w:rsidRPr="00AE5D72">
        <w:rPr>
          <w:lang w:val="en-GB"/>
        </w:rPr>
        <w:t>ng Crypto Not Installed</w:t>
      </w:r>
      <w:bookmarkEnd w:id="55"/>
    </w:p>
    <w:p w14:paraId="3953B131" w14:textId="15B932FF" w:rsidR="005F15F2" w:rsidRPr="00AE5D72" w:rsidRDefault="005F15F2" w:rsidP="005F15F2">
      <w:pPr>
        <w:rPr>
          <w:lang w:val="en-GB"/>
        </w:rPr>
      </w:pPr>
      <w:r w:rsidRPr="00AE5D72">
        <w:rPr>
          <w:lang w:val="en-GB"/>
        </w:rPr>
        <w:t>Getting an exception of the following type is usually a strong indication that the Unlimited Strength Jurisdiction Policy Files [CRYPTO] is not installed correctly</w:t>
      </w:r>
    </w:p>
    <w:p w14:paraId="7AB569C7" w14:textId="77777777" w:rsidR="00542A96" w:rsidRDefault="00542A96" w:rsidP="005F15F2">
      <w:pPr>
        <w:rPr>
          <w:rFonts w:ascii="Courier New" w:hAnsi="Courier New" w:cs="Courier New"/>
          <w:sz w:val="20"/>
          <w:szCs w:val="20"/>
          <w:lang w:val="en-GB"/>
        </w:rPr>
      </w:pPr>
    </w:p>
    <w:p w14:paraId="5AC18814" w14:textId="4247B986" w:rsidR="005F15F2" w:rsidRDefault="005F15F2" w:rsidP="005F15F2">
      <w:pPr>
        <w:rPr>
          <w:rFonts w:ascii="Courier New" w:hAnsi="Courier New" w:cs="Courier New"/>
          <w:sz w:val="20"/>
          <w:szCs w:val="20"/>
          <w:lang w:val="en-GB"/>
        </w:rPr>
      </w:pPr>
      <w:r w:rsidRPr="00AE5D72">
        <w:rPr>
          <w:rFonts w:ascii="Courier New" w:hAnsi="Courier New" w:cs="Courier New"/>
          <w:sz w:val="20"/>
          <w:szCs w:val="20"/>
          <w:lang w:val="en-GB"/>
        </w:rPr>
        <w:t>java.security.InvalidKeyException: Illegal key size</w:t>
      </w:r>
    </w:p>
    <w:p w14:paraId="1B626730" w14:textId="77777777" w:rsidR="00591D72" w:rsidRDefault="00591D72" w:rsidP="005F15F2">
      <w:pPr>
        <w:rPr>
          <w:rFonts w:ascii="Courier New" w:hAnsi="Courier New" w:cs="Courier New"/>
          <w:sz w:val="20"/>
          <w:szCs w:val="20"/>
          <w:lang w:val="en-GB"/>
        </w:rPr>
      </w:pPr>
    </w:p>
    <w:p w14:paraId="3416787B" w14:textId="574C2FAC" w:rsidR="00542A96" w:rsidRDefault="00542A96" w:rsidP="00542A96">
      <w:pPr>
        <w:pStyle w:val="Heading2"/>
        <w:rPr>
          <w:lang w:val="en-GB"/>
        </w:rPr>
      </w:pPr>
      <w:bookmarkStart w:id="56" w:name="_Toc519590836"/>
      <w:r>
        <w:rPr>
          <w:lang w:val="en-GB"/>
        </w:rPr>
        <w:t>A .keystore File in Home Folder</w:t>
      </w:r>
      <w:bookmarkEnd w:id="56"/>
    </w:p>
    <w:p w14:paraId="7A2202D9" w14:textId="1FBA2F2F" w:rsidR="00542A96" w:rsidRDefault="00542A96" w:rsidP="00542A96">
      <w:pPr>
        <w:rPr>
          <w:lang w:val="en-GB"/>
        </w:rPr>
      </w:pPr>
      <w:r>
        <w:rPr>
          <w:lang w:val="en-GB"/>
        </w:rPr>
        <w:t>When running the reference code from the command-line (or Eclipse), the following exception might be thrown</w:t>
      </w:r>
    </w:p>
    <w:p w14:paraId="3961DF04" w14:textId="77777777" w:rsidR="00542A96" w:rsidRDefault="00542A96" w:rsidP="00542A96">
      <w:pPr>
        <w:rPr>
          <w:lang w:val="en-GB"/>
        </w:rPr>
      </w:pPr>
    </w:p>
    <w:p w14:paraId="393E5E5C" w14:textId="77777777" w:rsidR="00542A96" w:rsidRPr="00591D72" w:rsidRDefault="00542A96" w:rsidP="00542A96">
      <w:pPr>
        <w:rPr>
          <w:rFonts w:ascii="Courier New" w:hAnsi="Courier New" w:cs="Courier New"/>
          <w:lang w:val="en-GB"/>
        </w:rPr>
      </w:pPr>
      <w:r w:rsidRPr="00591D72">
        <w:rPr>
          <w:rFonts w:ascii="Courier New" w:hAnsi="Courier New" w:cs="Courier New"/>
          <w:lang w:val="en-GB"/>
        </w:rPr>
        <w:t>java.security.UnrecoverableKeyException: Password must not be null</w:t>
      </w:r>
    </w:p>
    <w:p w14:paraId="0DDE2EE8" w14:textId="18E236ED" w:rsidR="00542A96" w:rsidRDefault="00542A96" w:rsidP="00542A96">
      <w:pPr>
        <w:rPr>
          <w:lang w:val="en-GB"/>
        </w:rPr>
      </w:pPr>
    </w:p>
    <w:p w14:paraId="44B0DAB1" w14:textId="0ECBD81F" w:rsidR="00542A96" w:rsidRPr="00542A96" w:rsidRDefault="00542A96" w:rsidP="00542A96">
      <w:pPr>
        <w:rPr>
          <w:lang w:val="en-GB"/>
        </w:rPr>
      </w:pPr>
      <w:r>
        <w:rPr>
          <w:lang w:val="en-GB"/>
        </w:rPr>
        <w:t>This is because Apache CXF will look for a .keystore file (note the . in the beginning of the filename) in the executing users home folder when setting up the SSL connection. The exception does not prevent the reference code from running, but to get rid of it, either supply a password to the file using the javax.ssl.net.keyStorePassword property, or remove the keystore from the home folder.</w:t>
      </w:r>
    </w:p>
    <w:p w14:paraId="77E1B30F" w14:textId="77777777" w:rsidR="005F15F2" w:rsidRPr="00AE5D72" w:rsidRDefault="005F15F2" w:rsidP="005F15F2">
      <w:pPr>
        <w:rPr>
          <w:lang w:val="en-GB"/>
        </w:rPr>
      </w:pPr>
    </w:p>
    <w:p w14:paraId="1E39EE19" w14:textId="77777777" w:rsidR="005D118E" w:rsidRDefault="005D118E" w:rsidP="005D118E">
      <w:pPr>
        <w:pStyle w:val="Heading1"/>
        <w:rPr>
          <w:lang w:val="en-GB"/>
        </w:rPr>
      </w:pPr>
      <w:bookmarkStart w:id="57" w:name="_Toc519590837"/>
      <w:r w:rsidRPr="00AE5D72">
        <w:rPr>
          <w:lang w:val="en-GB"/>
        </w:rPr>
        <w:lastRenderedPageBreak/>
        <w:t>Summary</w:t>
      </w:r>
      <w:bookmarkEnd w:id="57"/>
    </w:p>
    <w:p w14:paraId="2F6FE530" w14:textId="77777777" w:rsidR="005D118E" w:rsidRDefault="005D118E" w:rsidP="005D118E">
      <w:pPr>
        <w:rPr>
          <w:lang w:val="en-GB"/>
        </w:rPr>
      </w:pPr>
      <w:r>
        <w:rPr>
          <w:lang w:val="en-GB"/>
        </w:rPr>
        <w:t>This document has covered the steps needed to take an existing Apache CXF based WSP, and secure it so WSCs must present a valid token from a trusted STS.</w:t>
      </w:r>
    </w:p>
    <w:p w14:paraId="72B82D70" w14:textId="77777777" w:rsidR="005D118E" w:rsidRDefault="005D118E" w:rsidP="005D118E">
      <w:pPr>
        <w:rPr>
          <w:lang w:val="en-GB"/>
        </w:rPr>
      </w:pPr>
      <w:r>
        <w:rPr>
          <w:lang w:val="en-GB"/>
        </w:rPr>
        <w:t>In combination with the profile specific documentation, and the bundled reference code, this can be used either as a template for creating WSPs and WSCs or as inspiration for creating such projects from scratch.</w:t>
      </w:r>
    </w:p>
    <w:p w14:paraId="1EB41B13" w14:textId="77777777" w:rsidR="005D118E" w:rsidRPr="00DC300C" w:rsidRDefault="005D118E" w:rsidP="005D118E">
      <w:pPr>
        <w:rPr>
          <w:lang w:val="en-GB"/>
        </w:rPr>
      </w:pPr>
      <w:r>
        <w:rPr>
          <w:lang w:val="en-GB"/>
        </w:rPr>
        <w:t>The document has also touched lightly on some of the security related issues that should be considered before deploying to production.</w:t>
      </w:r>
    </w:p>
    <w:p w14:paraId="344DD53B" w14:textId="77777777" w:rsidR="00F47C5F" w:rsidRPr="00AE5D72" w:rsidRDefault="00F47C5F" w:rsidP="00F47C5F">
      <w:pPr>
        <w:rPr>
          <w:lang w:val="en-GB"/>
        </w:rPr>
      </w:pPr>
    </w:p>
    <w:p w14:paraId="5FCE21B9" w14:textId="4F843547" w:rsidR="00991DEA" w:rsidRPr="00AE5D72" w:rsidRDefault="00991DEA" w:rsidP="00991DEA">
      <w:pPr>
        <w:pStyle w:val="Heading1"/>
        <w:rPr>
          <w:lang w:val="en-GB"/>
        </w:rPr>
      </w:pPr>
      <w:bookmarkStart w:id="58" w:name="_Toc519590838"/>
      <w:r w:rsidRPr="00AE5D72">
        <w:rPr>
          <w:lang w:val="en-GB"/>
        </w:rPr>
        <w:lastRenderedPageBreak/>
        <w:t>Reference</w:t>
      </w:r>
      <w:r w:rsidR="00B56191" w:rsidRPr="00AE5D72">
        <w:rPr>
          <w:lang w:val="en-GB"/>
        </w:rPr>
        <w:t>s</w:t>
      </w:r>
      <w:bookmarkEnd w:id="58"/>
    </w:p>
    <w:p w14:paraId="1F527F6E" w14:textId="6F6FBB5B" w:rsidR="00BC2258" w:rsidRPr="00AE5D72" w:rsidRDefault="00BC2258" w:rsidP="00BC2258">
      <w:pPr>
        <w:ind w:left="2600" w:hanging="2600"/>
        <w:rPr>
          <w:rFonts w:cs="Arial"/>
          <w:color w:val="000000"/>
          <w:lang w:val="en-GB"/>
        </w:rPr>
      </w:pPr>
      <w:r w:rsidRPr="00AE5D72">
        <w:rPr>
          <w:rFonts w:cs="Arial"/>
          <w:color w:val="000000"/>
          <w:lang w:val="en-GB"/>
        </w:rPr>
        <w:t>[</w:t>
      </w:r>
      <w:r w:rsidR="00646E25" w:rsidRPr="00AE5D72">
        <w:rPr>
          <w:lang w:val="en-GB"/>
        </w:rPr>
        <w:t>MAVEN</w:t>
      </w:r>
      <w:r w:rsidRPr="00AE5D72">
        <w:rPr>
          <w:rFonts w:cs="Arial"/>
          <w:color w:val="000000"/>
          <w:lang w:val="en-GB"/>
        </w:rPr>
        <w:t>]</w:t>
      </w:r>
      <w:r w:rsidRPr="00AE5D72">
        <w:rPr>
          <w:rFonts w:cs="Arial"/>
          <w:color w:val="000000"/>
          <w:lang w:val="en-GB"/>
        </w:rPr>
        <w:tab/>
      </w:r>
      <w:r w:rsidR="00646E25" w:rsidRPr="00AE5D72">
        <w:rPr>
          <w:rFonts w:cs="Arial"/>
          <w:color w:val="000000"/>
          <w:lang w:val="en-GB"/>
        </w:rPr>
        <w:t>Apache Maven Build Tool v 3.x</w:t>
      </w:r>
    </w:p>
    <w:p w14:paraId="52E86BBC" w14:textId="48693C14" w:rsidR="00646E25" w:rsidRPr="00AE5D72" w:rsidRDefault="00646E25" w:rsidP="00BC2258">
      <w:pPr>
        <w:ind w:left="2600" w:hanging="2600"/>
        <w:rPr>
          <w:rStyle w:val="CommentReference"/>
          <w:sz w:val="22"/>
          <w:lang w:val="en-GB"/>
        </w:rPr>
      </w:pPr>
      <w:r w:rsidRPr="00AE5D72">
        <w:rPr>
          <w:rFonts w:cs="Arial"/>
          <w:color w:val="000000"/>
          <w:lang w:val="en-GB"/>
        </w:rPr>
        <w:tab/>
      </w:r>
      <w:hyperlink r:id="rId10" w:history="1">
        <w:r w:rsidRPr="00AE5D72">
          <w:rPr>
            <w:rStyle w:val="Hyperlink"/>
            <w:rFonts w:cs="Arial"/>
            <w:lang w:val="en-GB"/>
          </w:rPr>
          <w:t>https://maven.apache.org/download.cgi</w:t>
        </w:r>
      </w:hyperlink>
    </w:p>
    <w:p w14:paraId="783BFA27" w14:textId="77777777" w:rsidR="00646E25" w:rsidRPr="00AE5D72" w:rsidRDefault="00BC2258" w:rsidP="00646E25">
      <w:pPr>
        <w:spacing w:before="120"/>
        <w:ind w:left="2608" w:hanging="2608"/>
        <w:rPr>
          <w:lang w:val="en-GB"/>
        </w:rPr>
      </w:pPr>
      <w:r w:rsidRPr="00AE5D72">
        <w:rPr>
          <w:lang w:val="en-GB"/>
        </w:rPr>
        <w:t>[</w:t>
      </w:r>
      <w:r w:rsidR="00646E25" w:rsidRPr="00AE5D72">
        <w:rPr>
          <w:lang w:val="en-GB"/>
        </w:rPr>
        <w:t>CRYPTO</w:t>
      </w:r>
      <w:r w:rsidRPr="00AE5D72">
        <w:rPr>
          <w:lang w:val="en-GB"/>
        </w:rPr>
        <w:t>]</w:t>
      </w:r>
      <w:r w:rsidRPr="00AE5D72">
        <w:rPr>
          <w:lang w:val="en-GB"/>
        </w:rPr>
        <w:tab/>
      </w:r>
      <w:r w:rsidR="00646E25" w:rsidRPr="00AE5D72">
        <w:rPr>
          <w:lang w:val="en-GB"/>
        </w:rPr>
        <w:t>Java Cryptography Extension (JCE) Unlimited Strength Jurisdiction Policy Files</w:t>
      </w:r>
    </w:p>
    <w:p w14:paraId="2FF8B084" w14:textId="77777777" w:rsidR="00646E25" w:rsidRPr="00AE5D72" w:rsidRDefault="00646E25" w:rsidP="00646E25">
      <w:pPr>
        <w:spacing w:before="120"/>
        <w:ind w:left="2608" w:hanging="2608"/>
        <w:rPr>
          <w:lang w:val="en-GB"/>
        </w:rPr>
      </w:pPr>
    </w:p>
    <w:p w14:paraId="729885A7" w14:textId="77777777" w:rsidR="00646E25" w:rsidRPr="00AE5D72" w:rsidRDefault="00646E25" w:rsidP="00646E25">
      <w:pPr>
        <w:spacing w:before="120"/>
        <w:ind w:left="2608"/>
        <w:rPr>
          <w:b/>
          <w:lang w:val="en-GB"/>
        </w:rPr>
      </w:pPr>
      <w:r w:rsidRPr="00AE5D72">
        <w:rPr>
          <w:b/>
          <w:lang w:val="en-GB"/>
        </w:rPr>
        <w:t>Java 7</w:t>
      </w:r>
    </w:p>
    <w:p w14:paraId="604C3F5E" w14:textId="57849B63" w:rsidR="00646E25" w:rsidRPr="00AE5D72" w:rsidRDefault="005060A5" w:rsidP="00646E25">
      <w:pPr>
        <w:spacing w:before="120"/>
        <w:ind w:left="2608"/>
        <w:rPr>
          <w:lang w:val="en-GB"/>
        </w:rPr>
      </w:pPr>
      <w:hyperlink r:id="rId11" w:history="1">
        <w:r w:rsidR="00646E25" w:rsidRPr="00AE5D72">
          <w:rPr>
            <w:rStyle w:val="Hyperlink"/>
            <w:lang w:val="en-GB"/>
          </w:rPr>
          <w:t>http://www.oracle.com/technetwork/java/javase/downloads/jce-7-download-432124.html</w:t>
        </w:r>
      </w:hyperlink>
    </w:p>
    <w:p w14:paraId="6827E1F9" w14:textId="77777777" w:rsidR="00646E25" w:rsidRPr="00AE5D72" w:rsidRDefault="00646E25" w:rsidP="00646E25">
      <w:pPr>
        <w:spacing w:before="120"/>
        <w:ind w:left="2608" w:hanging="2608"/>
        <w:rPr>
          <w:lang w:val="en-GB"/>
        </w:rPr>
      </w:pPr>
    </w:p>
    <w:p w14:paraId="533F70D1" w14:textId="6AB03F41" w:rsidR="00646E25" w:rsidRPr="00AE5D72" w:rsidRDefault="00646E25" w:rsidP="00646E25">
      <w:pPr>
        <w:spacing w:before="120"/>
        <w:ind w:left="2608"/>
        <w:rPr>
          <w:lang w:val="en-GB"/>
        </w:rPr>
      </w:pPr>
      <w:r w:rsidRPr="00AE5D72">
        <w:rPr>
          <w:b/>
          <w:lang w:val="en-GB"/>
        </w:rPr>
        <w:t>Java 8</w:t>
      </w:r>
      <w:r w:rsidRPr="00AE5D72">
        <w:rPr>
          <w:lang w:val="en-GB"/>
        </w:rPr>
        <w:t xml:space="preserve"> </w:t>
      </w:r>
      <w:hyperlink r:id="rId12" w:history="1">
        <w:r w:rsidRPr="00AE5D72">
          <w:rPr>
            <w:rStyle w:val="Hyperlink"/>
            <w:lang w:val="en-GB"/>
          </w:rPr>
          <w:t>http://www.oracle.com/technetwork/java/javase/downloads/jce8-download-2133166.html</w:t>
        </w:r>
      </w:hyperlink>
    </w:p>
    <w:p w14:paraId="3D0AFB40" w14:textId="4A50E1DE" w:rsidR="00C77E81" w:rsidRPr="00AE5D72" w:rsidRDefault="005D118E" w:rsidP="00E67E92">
      <w:pPr>
        <w:ind w:left="2600" w:hanging="2600"/>
        <w:rPr>
          <w:rFonts w:cs="Arial"/>
          <w:color w:val="000000"/>
          <w:szCs w:val="22"/>
          <w:lang w:val="en-GB"/>
        </w:rPr>
      </w:pPr>
      <w:r w:rsidRPr="00AE5D72">
        <w:rPr>
          <w:rFonts w:cs="Arial"/>
          <w:color w:val="000000"/>
          <w:szCs w:val="22"/>
          <w:lang w:val="en-GB"/>
        </w:rPr>
        <w:t xml:space="preserve"> </w:t>
      </w:r>
      <w:r w:rsidR="00C77E81" w:rsidRPr="00AE5D72">
        <w:rPr>
          <w:rFonts w:cs="Arial"/>
          <w:color w:val="000000"/>
          <w:szCs w:val="22"/>
          <w:lang w:val="en-GB"/>
        </w:rPr>
        <w:t>[WS-SEC-POL]</w:t>
      </w:r>
      <w:r w:rsidR="00C77E81" w:rsidRPr="00AE5D72">
        <w:rPr>
          <w:rFonts w:cs="Arial"/>
          <w:color w:val="000000"/>
          <w:szCs w:val="22"/>
          <w:lang w:val="en-GB"/>
        </w:rPr>
        <w:tab/>
        <w:t>WS-Security Policy 1.2</w:t>
      </w:r>
    </w:p>
    <w:p w14:paraId="69559599" w14:textId="261D2810" w:rsidR="00C77E81" w:rsidRPr="00AE5D72" w:rsidRDefault="00C77E81" w:rsidP="00E67E92">
      <w:pPr>
        <w:ind w:left="2600" w:hanging="2600"/>
        <w:rPr>
          <w:rFonts w:cs="Arial"/>
          <w:color w:val="000000"/>
          <w:szCs w:val="22"/>
          <w:lang w:val="en-GB"/>
        </w:rPr>
      </w:pPr>
      <w:r w:rsidRPr="00AE5D72">
        <w:rPr>
          <w:rFonts w:cs="Arial"/>
          <w:color w:val="000000"/>
          <w:szCs w:val="22"/>
          <w:lang w:val="en-GB"/>
        </w:rPr>
        <w:tab/>
      </w:r>
      <w:hyperlink r:id="rId13" w:history="1">
        <w:r w:rsidRPr="00AE5D72">
          <w:rPr>
            <w:rStyle w:val="Hyperlink"/>
            <w:rFonts w:cs="Arial"/>
            <w:szCs w:val="22"/>
            <w:lang w:val="en-GB"/>
          </w:rPr>
          <w:t>http://docs.oasis-open.org/ws-sx/ws-securitypolicy/200702/ws-securitypolicy-1.2-spec-os.html</w:t>
        </w:r>
      </w:hyperlink>
    </w:p>
    <w:p w14:paraId="52782FE8" w14:textId="77777777" w:rsidR="00AF328F" w:rsidRPr="00AE5D72" w:rsidRDefault="00AF328F" w:rsidP="00AF328F">
      <w:pPr>
        <w:ind w:left="2600"/>
        <w:rPr>
          <w:lang w:val="en-GB"/>
        </w:rPr>
      </w:pPr>
    </w:p>
    <w:sectPr w:rsidR="00AF328F" w:rsidRPr="00AE5D72" w:rsidSect="002949ED">
      <w:headerReference w:type="default" r:id="rId14"/>
      <w:footerReference w:type="default" r:id="rId15"/>
      <w:headerReference w:type="first" r:id="rId16"/>
      <w:footerReference w:type="first" r:id="rId17"/>
      <w:endnotePr>
        <w:numFmt w:val="decimal"/>
      </w:endnotePr>
      <w:pgSz w:w="11907" w:h="16840" w:code="9"/>
      <w:pgMar w:top="1673" w:right="1588" w:bottom="1134" w:left="1814" w:header="567" w:footer="4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714E4" w14:textId="77777777" w:rsidR="002E123D" w:rsidRDefault="002E123D">
      <w:pPr>
        <w:pStyle w:val="Heading1"/>
      </w:pPr>
      <w:r>
        <w:t>References.</w:t>
      </w:r>
    </w:p>
  </w:endnote>
  <w:endnote w:type="continuationSeparator" w:id="0">
    <w:p w14:paraId="3C14B7BE" w14:textId="77777777" w:rsidR="002E123D" w:rsidRDefault="002E1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ueHelveticaLight">
    <w:panose1 w:val="00000000000000000000"/>
    <w:charset w:val="00"/>
    <w:family w:val="auto"/>
    <w:notTrueType/>
    <w:pitch w:val="variable"/>
    <w:sig w:usb0="00000003" w:usb1="00000000" w:usb2="00000000" w:usb3="00000000" w:csb0="00000001" w:csb1="00000000"/>
  </w:font>
  <w:font w:name="ITC Avant Garde Gothic Demi">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Look w:val="01E0" w:firstRow="1" w:lastRow="1" w:firstColumn="1" w:lastColumn="1" w:noHBand="0" w:noVBand="0"/>
    </w:tblPr>
    <w:tblGrid>
      <w:gridCol w:w="2881"/>
      <w:gridCol w:w="2882"/>
      <w:gridCol w:w="2992"/>
    </w:tblGrid>
    <w:tr w:rsidR="002E123D" w14:paraId="435B2DAC" w14:textId="77777777" w:rsidTr="00022208">
      <w:tc>
        <w:tcPr>
          <w:tcW w:w="2881" w:type="dxa"/>
          <w:shd w:val="clear" w:color="auto" w:fill="auto"/>
        </w:tcPr>
        <w:p w14:paraId="3D716A4E" w14:textId="77777777" w:rsidR="002E123D" w:rsidRDefault="002E123D" w:rsidP="00022208">
          <w:pPr>
            <w:pStyle w:val="Header"/>
            <w:jc w:val="right"/>
          </w:pPr>
        </w:p>
      </w:tc>
      <w:tc>
        <w:tcPr>
          <w:tcW w:w="2882" w:type="dxa"/>
          <w:shd w:val="clear" w:color="auto" w:fill="auto"/>
        </w:tcPr>
        <w:p w14:paraId="430803A2" w14:textId="4A95CE49" w:rsidR="002E123D" w:rsidRDefault="002E123D" w:rsidP="004E5375">
          <w:pPr>
            <w:pStyle w:val="Header"/>
          </w:pPr>
          <w:r>
            <w:t xml:space="preserve">- </w:t>
          </w:r>
          <w:r>
            <w:rPr>
              <w:rStyle w:val="PageNumber"/>
            </w:rPr>
            <w:fldChar w:fldCharType="begin"/>
          </w:r>
          <w:r>
            <w:rPr>
              <w:rStyle w:val="PageNumber"/>
            </w:rPr>
            <w:instrText xml:space="preserve"> PAGE </w:instrText>
          </w:r>
          <w:r>
            <w:rPr>
              <w:rStyle w:val="PageNumber"/>
            </w:rPr>
            <w:fldChar w:fldCharType="separate"/>
          </w:r>
          <w:r w:rsidR="005060A5">
            <w:rPr>
              <w:rStyle w:val="PageNumber"/>
              <w:noProof/>
            </w:rPr>
            <w:t>9</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sidR="005060A5">
            <w:rPr>
              <w:rStyle w:val="PageNumber"/>
              <w:noProof/>
            </w:rPr>
            <w:t>26</w:t>
          </w:r>
          <w:r>
            <w:rPr>
              <w:rStyle w:val="PageNumber"/>
            </w:rPr>
            <w:fldChar w:fldCharType="end"/>
          </w:r>
          <w:r>
            <w:rPr>
              <w:rStyle w:val="PageNumber"/>
            </w:rPr>
            <w:t xml:space="preserve"> -</w:t>
          </w:r>
        </w:p>
      </w:tc>
      <w:tc>
        <w:tcPr>
          <w:tcW w:w="2992" w:type="dxa"/>
          <w:shd w:val="clear" w:color="auto" w:fill="auto"/>
        </w:tcPr>
        <w:p w14:paraId="25803AC4" w14:textId="4C894A85" w:rsidR="002E123D" w:rsidRPr="004E5375" w:rsidRDefault="002E123D" w:rsidP="006F6424">
          <w:pPr>
            <w:pStyle w:val="Footer"/>
            <w:jc w:val="right"/>
          </w:pPr>
        </w:p>
      </w:tc>
    </w:tr>
  </w:tbl>
  <w:p w14:paraId="4ACC7B55" w14:textId="77777777" w:rsidR="002E123D" w:rsidRDefault="002E123D" w:rsidP="000D6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088"/>
      <w:gridCol w:w="1449"/>
    </w:tblGrid>
    <w:tr w:rsidR="002E123D" w:rsidRPr="00022208" w14:paraId="526866AF" w14:textId="77777777" w:rsidTr="00022208">
      <w:tc>
        <w:tcPr>
          <w:tcW w:w="7088" w:type="dxa"/>
          <w:shd w:val="clear" w:color="auto" w:fill="auto"/>
        </w:tcPr>
        <w:p w14:paraId="6514F073" w14:textId="4B1CB7F6" w:rsidR="002E123D" w:rsidRPr="00877C63" w:rsidRDefault="002E123D" w:rsidP="00786F5A">
          <w:pPr>
            <w:pStyle w:val="Footer"/>
          </w:pPr>
        </w:p>
      </w:tc>
      <w:tc>
        <w:tcPr>
          <w:tcW w:w="1449" w:type="dxa"/>
          <w:shd w:val="clear" w:color="auto" w:fill="auto"/>
        </w:tcPr>
        <w:p w14:paraId="6F595D97" w14:textId="77777777" w:rsidR="002E123D" w:rsidRPr="00022208" w:rsidRDefault="002E123D" w:rsidP="00022208">
          <w:pPr>
            <w:pStyle w:val="Header"/>
            <w:jc w:val="right"/>
            <w:rPr>
              <w:smallCaps/>
              <w:sz w:val="16"/>
              <w:szCs w:val="16"/>
            </w:rPr>
          </w:pPr>
        </w:p>
      </w:tc>
    </w:tr>
  </w:tbl>
  <w:p w14:paraId="0A383918" w14:textId="77777777" w:rsidR="002E123D" w:rsidRPr="00C251C5" w:rsidRDefault="002E123D">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5F83C" w14:textId="77777777" w:rsidR="002E123D" w:rsidRDefault="002E123D">
      <w:r>
        <w:separator/>
      </w:r>
    </w:p>
  </w:footnote>
  <w:footnote w:type="continuationSeparator" w:id="0">
    <w:p w14:paraId="38CD67DF" w14:textId="77777777" w:rsidR="002E123D" w:rsidRDefault="002E123D">
      <w:r>
        <w:continuationSeparator/>
      </w:r>
    </w:p>
  </w:footnote>
  <w:footnote w:type="continuationNotice" w:id="1">
    <w:p w14:paraId="71D4FF50" w14:textId="77777777" w:rsidR="002E123D" w:rsidRDefault="002E12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2C7C4" w14:textId="7FC5F04C" w:rsidR="002E123D" w:rsidRDefault="002E123D" w:rsidP="005251B4">
    <w:pPr>
      <w:jc w:val="center"/>
    </w:pPr>
    <w:r>
      <w:rPr>
        <w:noProof/>
      </w:rPr>
      <w:drawing>
        <wp:inline distT="0" distB="0" distL="0" distR="0" wp14:anchorId="67A0868C" wp14:editId="14569B47">
          <wp:extent cx="2581275" cy="503007"/>
          <wp:effectExtent l="0" t="0" r="9525" b="508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00EDD" w14:textId="2A71B59D" w:rsidR="002E123D" w:rsidRPr="001D4A86" w:rsidRDefault="002E123D" w:rsidP="00786F5A">
    <w:pPr>
      <w:pStyle w:val="Header"/>
      <w:tabs>
        <w:tab w:val="clear" w:pos="4819"/>
        <w:tab w:val="center" w:pos="4253"/>
      </w:tabs>
    </w:pPr>
    <w:r>
      <w:rPr>
        <w:noProof/>
      </w:rPr>
      <w:drawing>
        <wp:inline distT="0" distB="0" distL="0" distR="0" wp14:anchorId="77F1B2BE" wp14:editId="0BA541FE">
          <wp:extent cx="2581275" cy="503007"/>
          <wp:effectExtent l="0" t="0" r="9525" b="508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BDE"/>
    <w:multiLevelType w:val="hybridMultilevel"/>
    <w:tmpl w:val="4B905628"/>
    <w:lvl w:ilvl="0" w:tplc="29E23906">
      <w:start w:val="1"/>
      <w:numFmt w:val="decimalZero"/>
      <w:pStyle w:val="Krav"/>
      <w:lvlText w:val="Krav 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5063C"/>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971FD3"/>
    <w:multiLevelType w:val="hybridMultilevel"/>
    <w:tmpl w:val="2AC8AA3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267A5B"/>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C117CDE"/>
    <w:multiLevelType w:val="hybridMultilevel"/>
    <w:tmpl w:val="C77C8FA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C994B52"/>
    <w:multiLevelType w:val="multilevel"/>
    <w:tmpl w:val="6F0A3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0592449"/>
    <w:multiLevelType w:val="hybridMultilevel"/>
    <w:tmpl w:val="C2EED07E"/>
    <w:lvl w:ilvl="0" w:tplc="BDD089B8">
      <w:start w:val="1"/>
      <w:numFmt w:val="decimal"/>
      <w:pStyle w:val="ListParagraph"/>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54BB4"/>
    <w:multiLevelType w:val="hybridMultilevel"/>
    <w:tmpl w:val="570AAC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9DD40D4"/>
    <w:multiLevelType w:val="multilevel"/>
    <w:tmpl w:val="DA243F28"/>
    <w:styleLink w:val="TypografiPunkttegn1"/>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BB5F8D"/>
    <w:multiLevelType w:val="hybridMultilevel"/>
    <w:tmpl w:val="6E52D8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E3155B2"/>
    <w:multiLevelType w:val="hybridMultilevel"/>
    <w:tmpl w:val="70B401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4317802"/>
    <w:multiLevelType w:val="hybridMultilevel"/>
    <w:tmpl w:val="2118E8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5E84D14"/>
    <w:multiLevelType w:val="hybridMultilevel"/>
    <w:tmpl w:val="9E50E8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D9F2E37"/>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9C35E9"/>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2CB1628"/>
    <w:multiLevelType w:val="multilevel"/>
    <w:tmpl w:val="EDE86B72"/>
    <w:styleLink w:val="TypografiPunkttegn"/>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155551"/>
    <w:multiLevelType w:val="hybridMultilevel"/>
    <w:tmpl w:val="83805B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E02D3C"/>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4B427A16"/>
    <w:multiLevelType w:val="singleLevel"/>
    <w:tmpl w:val="2E6074FA"/>
    <w:lvl w:ilvl="0">
      <w:numFmt w:val="bullet"/>
      <w:pStyle w:val="Opstilling-punkttegnmafstand"/>
      <w:lvlText w:val="*"/>
      <w:lvlJc w:val="left"/>
    </w:lvl>
  </w:abstractNum>
  <w:abstractNum w:abstractNumId="19" w15:restartNumberingAfterBreak="0">
    <w:nsid w:val="51A86F71"/>
    <w:multiLevelType w:val="hybridMultilevel"/>
    <w:tmpl w:val="0B2E32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2152AA4"/>
    <w:multiLevelType w:val="hybridMultilevel"/>
    <w:tmpl w:val="04D229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D81F6B"/>
    <w:multiLevelType w:val="hybridMultilevel"/>
    <w:tmpl w:val="F22A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A153B"/>
    <w:multiLevelType w:val="hybridMultilevel"/>
    <w:tmpl w:val="646ABF32"/>
    <w:lvl w:ilvl="0" w:tplc="E3746588">
      <w:start w:val="1"/>
      <w:numFmt w:val="decimal"/>
      <w:pStyle w:val="Opstilling-Numremafstand"/>
      <w:lvlText w:val="%1)"/>
      <w:lvlJc w:val="left"/>
      <w:pPr>
        <w:tabs>
          <w:tab w:val="num" w:pos="473"/>
        </w:tabs>
        <w:ind w:left="473" w:hanging="360"/>
      </w:pPr>
      <w:rPr>
        <w:rFonts w:hint="default"/>
      </w:rPr>
    </w:lvl>
    <w:lvl w:ilvl="1" w:tplc="89A4FA68" w:tentative="1">
      <w:start w:val="1"/>
      <w:numFmt w:val="lowerLetter"/>
      <w:lvlText w:val="%2."/>
      <w:lvlJc w:val="left"/>
      <w:pPr>
        <w:tabs>
          <w:tab w:val="num" w:pos="1440"/>
        </w:tabs>
        <w:ind w:left="1440" w:hanging="360"/>
      </w:pPr>
    </w:lvl>
    <w:lvl w:ilvl="2" w:tplc="160E896A" w:tentative="1">
      <w:start w:val="1"/>
      <w:numFmt w:val="lowerRoman"/>
      <w:lvlText w:val="%3."/>
      <w:lvlJc w:val="right"/>
      <w:pPr>
        <w:tabs>
          <w:tab w:val="num" w:pos="2160"/>
        </w:tabs>
        <w:ind w:left="2160" w:hanging="180"/>
      </w:pPr>
    </w:lvl>
    <w:lvl w:ilvl="3" w:tplc="17046D90" w:tentative="1">
      <w:start w:val="1"/>
      <w:numFmt w:val="decimal"/>
      <w:lvlText w:val="%4."/>
      <w:lvlJc w:val="left"/>
      <w:pPr>
        <w:tabs>
          <w:tab w:val="num" w:pos="2880"/>
        </w:tabs>
        <w:ind w:left="2880" w:hanging="360"/>
      </w:pPr>
    </w:lvl>
    <w:lvl w:ilvl="4" w:tplc="CC44ED9C" w:tentative="1">
      <w:start w:val="1"/>
      <w:numFmt w:val="lowerLetter"/>
      <w:lvlText w:val="%5."/>
      <w:lvlJc w:val="left"/>
      <w:pPr>
        <w:tabs>
          <w:tab w:val="num" w:pos="3600"/>
        </w:tabs>
        <w:ind w:left="3600" w:hanging="360"/>
      </w:pPr>
    </w:lvl>
    <w:lvl w:ilvl="5" w:tplc="0FD47754" w:tentative="1">
      <w:start w:val="1"/>
      <w:numFmt w:val="lowerRoman"/>
      <w:lvlText w:val="%6."/>
      <w:lvlJc w:val="right"/>
      <w:pPr>
        <w:tabs>
          <w:tab w:val="num" w:pos="4320"/>
        </w:tabs>
        <w:ind w:left="4320" w:hanging="180"/>
      </w:pPr>
    </w:lvl>
    <w:lvl w:ilvl="6" w:tplc="3AE0270E" w:tentative="1">
      <w:start w:val="1"/>
      <w:numFmt w:val="decimal"/>
      <w:lvlText w:val="%7."/>
      <w:lvlJc w:val="left"/>
      <w:pPr>
        <w:tabs>
          <w:tab w:val="num" w:pos="5040"/>
        </w:tabs>
        <w:ind w:left="5040" w:hanging="360"/>
      </w:pPr>
    </w:lvl>
    <w:lvl w:ilvl="7" w:tplc="B2C0159E" w:tentative="1">
      <w:start w:val="1"/>
      <w:numFmt w:val="lowerLetter"/>
      <w:lvlText w:val="%8."/>
      <w:lvlJc w:val="left"/>
      <w:pPr>
        <w:tabs>
          <w:tab w:val="num" w:pos="5760"/>
        </w:tabs>
        <w:ind w:left="5760" w:hanging="360"/>
      </w:pPr>
    </w:lvl>
    <w:lvl w:ilvl="8" w:tplc="BF6057FC" w:tentative="1">
      <w:start w:val="1"/>
      <w:numFmt w:val="lowerRoman"/>
      <w:lvlText w:val="%9."/>
      <w:lvlJc w:val="right"/>
      <w:pPr>
        <w:tabs>
          <w:tab w:val="num" w:pos="6480"/>
        </w:tabs>
        <w:ind w:left="6480" w:hanging="180"/>
      </w:pPr>
    </w:lvl>
  </w:abstractNum>
  <w:abstractNum w:abstractNumId="23" w15:restartNumberingAfterBreak="0">
    <w:nsid w:val="5F3B2C11"/>
    <w:multiLevelType w:val="hybridMultilevel"/>
    <w:tmpl w:val="2800E26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2727B32"/>
    <w:multiLevelType w:val="hybridMultilevel"/>
    <w:tmpl w:val="FE5E0082"/>
    <w:lvl w:ilvl="0" w:tplc="04060001">
      <w:start w:val="1"/>
      <w:numFmt w:val="bullet"/>
      <w:lvlText w:val=""/>
      <w:lvlJc w:val="left"/>
      <w:pPr>
        <w:ind w:left="720" w:hanging="360"/>
      </w:pPr>
      <w:rPr>
        <w:rFonts w:ascii="Symbol" w:hAnsi="Symbol" w:hint="default"/>
      </w:rPr>
    </w:lvl>
    <w:lvl w:ilvl="1" w:tplc="492EE9EC">
      <w:start w:val="2014"/>
      <w:numFmt w:val="bullet"/>
      <w:lvlText w:val="-"/>
      <w:lvlJc w:val="left"/>
      <w:pPr>
        <w:ind w:left="1440" w:hanging="360"/>
      </w:pPr>
      <w:rPr>
        <w:rFonts w:ascii="Verdana" w:eastAsia="Times New Roman" w:hAnsi="Verdana" w:cs="Times New Roman"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27623AF"/>
    <w:multiLevelType w:val="hybridMultilevel"/>
    <w:tmpl w:val="E3F6F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2D2159"/>
    <w:multiLevelType w:val="hybridMultilevel"/>
    <w:tmpl w:val="1248D18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870E81"/>
    <w:multiLevelType w:val="singleLevel"/>
    <w:tmpl w:val="B5E6DD28"/>
    <w:lvl w:ilvl="0">
      <w:start w:val="1"/>
      <w:numFmt w:val="bullet"/>
      <w:pStyle w:val="ListBullet2"/>
      <w:lvlText w:val="-"/>
      <w:lvlJc w:val="left"/>
      <w:pPr>
        <w:tabs>
          <w:tab w:val="num" w:pos="851"/>
        </w:tabs>
        <w:ind w:left="851" w:hanging="426"/>
      </w:pPr>
      <w:rPr>
        <w:rFonts w:ascii="Times New Roman" w:hAnsi="Times New Roman" w:hint="default"/>
      </w:rPr>
    </w:lvl>
  </w:abstractNum>
  <w:abstractNum w:abstractNumId="28" w15:restartNumberingAfterBreak="0">
    <w:nsid w:val="6F8641B9"/>
    <w:multiLevelType w:val="hybridMultilevel"/>
    <w:tmpl w:val="211C8F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5993798"/>
    <w:multiLevelType w:val="hybridMultilevel"/>
    <w:tmpl w:val="3AB82D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C6167A2"/>
    <w:multiLevelType w:val="hybridMultilevel"/>
    <w:tmpl w:val="E07CB12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8"/>
  </w:num>
  <w:num w:numId="4">
    <w:abstractNumId w:val="18"/>
    <w:lvlOverride w:ilvl="0">
      <w:lvl w:ilvl="0">
        <w:start w:val="1"/>
        <w:numFmt w:val="bullet"/>
        <w:pStyle w:val="Opstilling-punkttegnmafstand"/>
        <w:lvlText w:val="•"/>
        <w:legacy w:legacy="1" w:legacySpace="0" w:legacyIndent="283"/>
        <w:lvlJc w:val="left"/>
        <w:pPr>
          <w:ind w:left="396" w:hanging="283"/>
        </w:pPr>
        <w:rPr>
          <w:rFonts w:ascii="Times New Roman" w:hAnsi="Times New Roman" w:hint="default"/>
          <w:sz w:val="23"/>
        </w:rPr>
      </w:lvl>
    </w:lvlOverride>
  </w:num>
  <w:num w:numId="5">
    <w:abstractNumId w:val="22"/>
  </w:num>
  <w:num w:numId="6">
    <w:abstractNumId w:val="17"/>
  </w:num>
  <w:num w:numId="7">
    <w:abstractNumId w:val="6"/>
  </w:num>
  <w:num w:numId="8">
    <w:abstractNumId w:val="0"/>
  </w:num>
  <w:num w:numId="9">
    <w:abstractNumId w:val="5"/>
  </w:num>
  <w:num w:numId="10">
    <w:abstractNumId w:val="24"/>
  </w:num>
  <w:num w:numId="11">
    <w:abstractNumId w:val="25"/>
  </w:num>
  <w:num w:numId="12">
    <w:abstractNumId w:val="16"/>
  </w:num>
  <w:num w:numId="13">
    <w:abstractNumId w:val="10"/>
  </w:num>
  <w:num w:numId="14">
    <w:abstractNumId w:val="21"/>
  </w:num>
  <w:num w:numId="15">
    <w:abstractNumId w:val="7"/>
  </w:num>
  <w:num w:numId="16">
    <w:abstractNumId w:val="13"/>
  </w:num>
  <w:num w:numId="17">
    <w:abstractNumId w:val="23"/>
  </w:num>
  <w:num w:numId="18">
    <w:abstractNumId w:val="12"/>
  </w:num>
  <w:num w:numId="19">
    <w:abstractNumId w:val="19"/>
  </w:num>
  <w:num w:numId="20">
    <w:abstractNumId w:val="1"/>
  </w:num>
  <w:num w:numId="21">
    <w:abstractNumId w:val="9"/>
  </w:num>
  <w:num w:numId="22">
    <w:abstractNumId w:val="11"/>
  </w:num>
  <w:num w:numId="23">
    <w:abstractNumId w:val="29"/>
  </w:num>
  <w:num w:numId="24">
    <w:abstractNumId w:val="30"/>
  </w:num>
  <w:num w:numId="25">
    <w:abstractNumId w:val="28"/>
  </w:num>
  <w:num w:numId="26">
    <w:abstractNumId w:val="14"/>
  </w:num>
  <w:num w:numId="27">
    <w:abstractNumId w:val="26"/>
  </w:num>
  <w:num w:numId="28">
    <w:abstractNumId w:val="2"/>
  </w:num>
  <w:num w:numId="29">
    <w:abstractNumId w:val="3"/>
  </w:num>
  <w:num w:numId="30">
    <w:abstractNumId w:val="20"/>
  </w:num>
  <w:num w:numId="31">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4577"/>
  </w:hdrShapeDefaults>
  <w:footnotePr>
    <w:footnote w:id="-1"/>
    <w:footnote w:id="0"/>
    <w:footnote w:id="1"/>
  </w:footnotePr>
  <w:endnotePr>
    <w:numFmt w:val="decimal"/>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C8A"/>
    <w:rsid w:val="00000280"/>
    <w:rsid w:val="00000999"/>
    <w:rsid w:val="00002160"/>
    <w:rsid w:val="0000267E"/>
    <w:rsid w:val="00002A86"/>
    <w:rsid w:val="00002C94"/>
    <w:rsid w:val="00003343"/>
    <w:rsid w:val="000039B8"/>
    <w:rsid w:val="00003D45"/>
    <w:rsid w:val="000040E2"/>
    <w:rsid w:val="0000422F"/>
    <w:rsid w:val="00005005"/>
    <w:rsid w:val="00005F7E"/>
    <w:rsid w:val="000067CD"/>
    <w:rsid w:val="0000718E"/>
    <w:rsid w:val="00007E2D"/>
    <w:rsid w:val="00010548"/>
    <w:rsid w:val="00010B27"/>
    <w:rsid w:val="00010F89"/>
    <w:rsid w:val="000111A1"/>
    <w:rsid w:val="000117BA"/>
    <w:rsid w:val="00012891"/>
    <w:rsid w:val="00013A41"/>
    <w:rsid w:val="00013B19"/>
    <w:rsid w:val="00014795"/>
    <w:rsid w:val="00015146"/>
    <w:rsid w:val="000155AE"/>
    <w:rsid w:val="00015D87"/>
    <w:rsid w:val="00015F6C"/>
    <w:rsid w:val="00016B61"/>
    <w:rsid w:val="00016D70"/>
    <w:rsid w:val="00016D7E"/>
    <w:rsid w:val="00017079"/>
    <w:rsid w:val="00017730"/>
    <w:rsid w:val="000201BF"/>
    <w:rsid w:val="00020366"/>
    <w:rsid w:val="00020BDE"/>
    <w:rsid w:val="00021C6A"/>
    <w:rsid w:val="00022208"/>
    <w:rsid w:val="000227DC"/>
    <w:rsid w:val="00022E81"/>
    <w:rsid w:val="0002514C"/>
    <w:rsid w:val="00025438"/>
    <w:rsid w:val="000257A5"/>
    <w:rsid w:val="000260A2"/>
    <w:rsid w:val="00026546"/>
    <w:rsid w:val="0002681C"/>
    <w:rsid w:val="000278E6"/>
    <w:rsid w:val="00027B0E"/>
    <w:rsid w:val="0003009A"/>
    <w:rsid w:val="00030685"/>
    <w:rsid w:val="000309D0"/>
    <w:rsid w:val="00030CD3"/>
    <w:rsid w:val="00031591"/>
    <w:rsid w:val="00032977"/>
    <w:rsid w:val="00032A10"/>
    <w:rsid w:val="00032A67"/>
    <w:rsid w:val="00032BAD"/>
    <w:rsid w:val="00033701"/>
    <w:rsid w:val="00033A20"/>
    <w:rsid w:val="000340E8"/>
    <w:rsid w:val="000343BA"/>
    <w:rsid w:val="0003451B"/>
    <w:rsid w:val="00035BEB"/>
    <w:rsid w:val="00036170"/>
    <w:rsid w:val="000369B6"/>
    <w:rsid w:val="00036C04"/>
    <w:rsid w:val="0003723E"/>
    <w:rsid w:val="00037C2F"/>
    <w:rsid w:val="00040293"/>
    <w:rsid w:val="00040367"/>
    <w:rsid w:val="00040659"/>
    <w:rsid w:val="00040750"/>
    <w:rsid w:val="0004188B"/>
    <w:rsid w:val="0004223C"/>
    <w:rsid w:val="000439D5"/>
    <w:rsid w:val="00043CD3"/>
    <w:rsid w:val="00043DA5"/>
    <w:rsid w:val="0004432F"/>
    <w:rsid w:val="00044E28"/>
    <w:rsid w:val="000451C5"/>
    <w:rsid w:val="000458CB"/>
    <w:rsid w:val="0004640F"/>
    <w:rsid w:val="00047626"/>
    <w:rsid w:val="00047AF3"/>
    <w:rsid w:val="00047E25"/>
    <w:rsid w:val="00050603"/>
    <w:rsid w:val="0005092A"/>
    <w:rsid w:val="00050D91"/>
    <w:rsid w:val="00052A5E"/>
    <w:rsid w:val="00052E48"/>
    <w:rsid w:val="0005315E"/>
    <w:rsid w:val="000534C1"/>
    <w:rsid w:val="0005381C"/>
    <w:rsid w:val="00054A0A"/>
    <w:rsid w:val="00054BAF"/>
    <w:rsid w:val="000551F0"/>
    <w:rsid w:val="000553AE"/>
    <w:rsid w:val="00055CF9"/>
    <w:rsid w:val="00056834"/>
    <w:rsid w:val="00056D68"/>
    <w:rsid w:val="000570EC"/>
    <w:rsid w:val="000574B9"/>
    <w:rsid w:val="00057844"/>
    <w:rsid w:val="00057ECA"/>
    <w:rsid w:val="00060168"/>
    <w:rsid w:val="000606F4"/>
    <w:rsid w:val="000616AA"/>
    <w:rsid w:val="00061BB6"/>
    <w:rsid w:val="00061FA5"/>
    <w:rsid w:val="000629B9"/>
    <w:rsid w:val="00062C98"/>
    <w:rsid w:val="00062D3B"/>
    <w:rsid w:val="000635C9"/>
    <w:rsid w:val="000643D4"/>
    <w:rsid w:val="00064F3F"/>
    <w:rsid w:val="000660F2"/>
    <w:rsid w:val="00066551"/>
    <w:rsid w:val="00067469"/>
    <w:rsid w:val="0006749A"/>
    <w:rsid w:val="000676CE"/>
    <w:rsid w:val="00067848"/>
    <w:rsid w:val="0006796E"/>
    <w:rsid w:val="00070658"/>
    <w:rsid w:val="00070F27"/>
    <w:rsid w:val="00071753"/>
    <w:rsid w:val="000717D3"/>
    <w:rsid w:val="0007223F"/>
    <w:rsid w:val="000723D8"/>
    <w:rsid w:val="00072F68"/>
    <w:rsid w:val="00073983"/>
    <w:rsid w:val="00073E8E"/>
    <w:rsid w:val="0007402E"/>
    <w:rsid w:val="0007496B"/>
    <w:rsid w:val="00074ED2"/>
    <w:rsid w:val="000765AA"/>
    <w:rsid w:val="00076695"/>
    <w:rsid w:val="00076C72"/>
    <w:rsid w:val="000800A3"/>
    <w:rsid w:val="000809BC"/>
    <w:rsid w:val="00081280"/>
    <w:rsid w:val="00082321"/>
    <w:rsid w:val="0008267D"/>
    <w:rsid w:val="000828EB"/>
    <w:rsid w:val="00082DAD"/>
    <w:rsid w:val="0008306E"/>
    <w:rsid w:val="00083D6B"/>
    <w:rsid w:val="00084026"/>
    <w:rsid w:val="000853A9"/>
    <w:rsid w:val="000858E0"/>
    <w:rsid w:val="00085927"/>
    <w:rsid w:val="0008626D"/>
    <w:rsid w:val="00086457"/>
    <w:rsid w:val="00086E1B"/>
    <w:rsid w:val="00086FA0"/>
    <w:rsid w:val="000900BC"/>
    <w:rsid w:val="00090103"/>
    <w:rsid w:val="00091759"/>
    <w:rsid w:val="00091BFA"/>
    <w:rsid w:val="00091EAB"/>
    <w:rsid w:val="00092412"/>
    <w:rsid w:val="0009249D"/>
    <w:rsid w:val="0009493E"/>
    <w:rsid w:val="00094AE9"/>
    <w:rsid w:val="000954C4"/>
    <w:rsid w:val="00095ABD"/>
    <w:rsid w:val="00096D23"/>
    <w:rsid w:val="00097AE2"/>
    <w:rsid w:val="00097B6C"/>
    <w:rsid w:val="000A00C3"/>
    <w:rsid w:val="000A022F"/>
    <w:rsid w:val="000A0399"/>
    <w:rsid w:val="000A046F"/>
    <w:rsid w:val="000A05E3"/>
    <w:rsid w:val="000A113C"/>
    <w:rsid w:val="000A1B95"/>
    <w:rsid w:val="000A216C"/>
    <w:rsid w:val="000A21A2"/>
    <w:rsid w:val="000A33DF"/>
    <w:rsid w:val="000A5951"/>
    <w:rsid w:val="000A5EFD"/>
    <w:rsid w:val="000A6DF5"/>
    <w:rsid w:val="000A755D"/>
    <w:rsid w:val="000A76A6"/>
    <w:rsid w:val="000A78EC"/>
    <w:rsid w:val="000A79DA"/>
    <w:rsid w:val="000B1469"/>
    <w:rsid w:val="000B215F"/>
    <w:rsid w:val="000B38CB"/>
    <w:rsid w:val="000B3A9C"/>
    <w:rsid w:val="000B3CC2"/>
    <w:rsid w:val="000B4222"/>
    <w:rsid w:val="000B4813"/>
    <w:rsid w:val="000B4C02"/>
    <w:rsid w:val="000B5078"/>
    <w:rsid w:val="000B51AE"/>
    <w:rsid w:val="000B536B"/>
    <w:rsid w:val="000B55ED"/>
    <w:rsid w:val="000B5644"/>
    <w:rsid w:val="000B625E"/>
    <w:rsid w:val="000B6D57"/>
    <w:rsid w:val="000C124E"/>
    <w:rsid w:val="000C1B21"/>
    <w:rsid w:val="000C1C07"/>
    <w:rsid w:val="000C1E46"/>
    <w:rsid w:val="000C24C9"/>
    <w:rsid w:val="000C36F8"/>
    <w:rsid w:val="000C3919"/>
    <w:rsid w:val="000C3979"/>
    <w:rsid w:val="000C473E"/>
    <w:rsid w:val="000C494A"/>
    <w:rsid w:val="000C5EB6"/>
    <w:rsid w:val="000C6065"/>
    <w:rsid w:val="000D094D"/>
    <w:rsid w:val="000D1284"/>
    <w:rsid w:val="000D21E6"/>
    <w:rsid w:val="000D2627"/>
    <w:rsid w:val="000D27E0"/>
    <w:rsid w:val="000D2A93"/>
    <w:rsid w:val="000D37E0"/>
    <w:rsid w:val="000D55A9"/>
    <w:rsid w:val="000D5745"/>
    <w:rsid w:val="000D5880"/>
    <w:rsid w:val="000D6322"/>
    <w:rsid w:val="000D66A8"/>
    <w:rsid w:val="000D7405"/>
    <w:rsid w:val="000D7A1A"/>
    <w:rsid w:val="000D7EFA"/>
    <w:rsid w:val="000E0C0F"/>
    <w:rsid w:val="000E0DEF"/>
    <w:rsid w:val="000E1602"/>
    <w:rsid w:val="000E1AFE"/>
    <w:rsid w:val="000E1FEF"/>
    <w:rsid w:val="000E2703"/>
    <w:rsid w:val="000E4578"/>
    <w:rsid w:val="000E5E2F"/>
    <w:rsid w:val="000E6F29"/>
    <w:rsid w:val="000E6FC3"/>
    <w:rsid w:val="000F0F39"/>
    <w:rsid w:val="000F1424"/>
    <w:rsid w:val="000F26DE"/>
    <w:rsid w:val="000F2802"/>
    <w:rsid w:val="000F2F92"/>
    <w:rsid w:val="000F3133"/>
    <w:rsid w:val="000F34CF"/>
    <w:rsid w:val="000F3BC2"/>
    <w:rsid w:val="000F3E53"/>
    <w:rsid w:val="000F3EAE"/>
    <w:rsid w:val="000F49E2"/>
    <w:rsid w:val="000F52FF"/>
    <w:rsid w:val="000F5F26"/>
    <w:rsid w:val="000F772D"/>
    <w:rsid w:val="000F7810"/>
    <w:rsid w:val="00100899"/>
    <w:rsid w:val="00100D6B"/>
    <w:rsid w:val="00100E0B"/>
    <w:rsid w:val="00101127"/>
    <w:rsid w:val="00101EA9"/>
    <w:rsid w:val="0010204C"/>
    <w:rsid w:val="001026E3"/>
    <w:rsid w:val="00102B70"/>
    <w:rsid w:val="00103EC6"/>
    <w:rsid w:val="00104568"/>
    <w:rsid w:val="00104BE8"/>
    <w:rsid w:val="00104CC2"/>
    <w:rsid w:val="00104E22"/>
    <w:rsid w:val="00104F9A"/>
    <w:rsid w:val="0010569F"/>
    <w:rsid w:val="00106589"/>
    <w:rsid w:val="0010747A"/>
    <w:rsid w:val="001078AE"/>
    <w:rsid w:val="00110581"/>
    <w:rsid w:val="0011079A"/>
    <w:rsid w:val="00110D60"/>
    <w:rsid w:val="001117B2"/>
    <w:rsid w:val="00111D25"/>
    <w:rsid w:val="00112A6C"/>
    <w:rsid w:val="001132A6"/>
    <w:rsid w:val="00113A7B"/>
    <w:rsid w:val="00114628"/>
    <w:rsid w:val="001154C3"/>
    <w:rsid w:val="001160F1"/>
    <w:rsid w:val="0011620D"/>
    <w:rsid w:val="001162D8"/>
    <w:rsid w:val="00116A2F"/>
    <w:rsid w:val="00116EFE"/>
    <w:rsid w:val="001178C8"/>
    <w:rsid w:val="00117901"/>
    <w:rsid w:val="00117EEE"/>
    <w:rsid w:val="00122594"/>
    <w:rsid w:val="00122989"/>
    <w:rsid w:val="00122E88"/>
    <w:rsid w:val="00123330"/>
    <w:rsid w:val="001239AE"/>
    <w:rsid w:val="00123AC2"/>
    <w:rsid w:val="00123B10"/>
    <w:rsid w:val="00123E9F"/>
    <w:rsid w:val="00123FF1"/>
    <w:rsid w:val="00125258"/>
    <w:rsid w:val="00125777"/>
    <w:rsid w:val="00125AE8"/>
    <w:rsid w:val="00125BDF"/>
    <w:rsid w:val="00126EDF"/>
    <w:rsid w:val="00130123"/>
    <w:rsid w:val="00130BAA"/>
    <w:rsid w:val="00130DD5"/>
    <w:rsid w:val="00131426"/>
    <w:rsid w:val="00131895"/>
    <w:rsid w:val="001323E5"/>
    <w:rsid w:val="0013267C"/>
    <w:rsid w:val="001339F5"/>
    <w:rsid w:val="00134950"/>
    <w:rsid w:val="00134951"/>
    <w:rsid w:val="001361B0"/>
    <w:rsid w:val="00136280"/>
    <w:rsid w:val="00136655"/>
    <w:rsid w:val="00137013"/>
    <w:rsid w:val="0013766D"/>
    <w:rsid w:val="00137A55"/>
    <w:rsid w:val="00137D71"/>
    <w:rsid w:val="00137DE7"/>
    <w:rsid w:val="00140977"/>
    <w:rsid w:val="00140B7D"/>
    <w:rsid w:val="00141B06"/>
    <w:rsid w:val="0014252A"/>
    <w:rsid w:val="0014300F"/>
    <w:rsid w:val="00143432"/>
    <w:rsid w:val="001454BD"/>
    <w:rsid w:val="0014604D"/>
    <w:rsid w:val="001461ED"/>
    <w:rsid w:val="00146C3B"/>
    <w:rsid w:val="00147033"/>
    <w:rsid w:val="00147383"/>
    <w:rsid w:val="001475D0"/>
    <w:rsid w:val="0015001D"/>
    <w:rsid w:val="00150229"/>
    <w:rsid w:val="001517EE"/>
    <w:rsid w:val="00151CEF"/>
    <w:rsid w:val="00153E53"/>
    <w:rsid w:val="001554DC"/>
    <w:rsid w:val="00155FC7"/>
    <w:rsid w:val="0015635D"/>
    <w:rsid w:val="00156D79"/>
    <w:rsid w:val="0015737E"/>
    <w:rsid w:val="00160122"/>
    <w:rsid w:val="001616B7"/>
    <w:rsid w:val="00161902"/>
    <w:rsid w:val="00161E3A"/>
    <w:rsid w:val="00162481"/>
    <w:rsid w:val="00162636"/>
    <w:rsid w:val="00162851"/>
    <w:rsid w:val="0016325C"/>
    <w:rsid w:val="00163321"/>
    <w:rsid w:val="0016333D"/>
    <w:rsid w:val="001644CD"/>
    <w:rsid w:val="00164784"/>
    <w:rsid w:val="00165750"/>
    <w:rsid w:val="00165A00"/>
    <w:rsid w:val="00165EEF"/>
    <w:rsid w:val="001663ED"/>
    <w:rsid w:val="001664CA"/>
    <w:rsid w:val="00166F88"/>
    <w:rsid w:val="00167C53"/>
    <w:rsid w:val="00167D1A"/>
    <w:rsid w:val="0017096B"/>
    <w:rsid w:val="00170D27"/>
    <w:rsid w:val="0017126A"/>
    <w:rsid w:val="00171A58"/>
    <w:rsid w:val="00171FCB"/>
    <w:rsid w:val="00172298"/>
    <w:rsid w:val="00172A58"/>
    <w:rsid w:val="00172AD1"/>
    <w:rsid w:val="0017377B"/>
    <w:rsid w:val="00174642"/>
    <w:rsid w:val="00174661"/>
    <w:rsid w:val="001751C1"/>
    <w:rsid w:val="0017574A"/>
    <w:rsid w:val="00175FAF"/>
    <w:rsid w:val="0017629B"/>
    <w:rsid w:val="0017690C"/>
    <w:rsid w:val="00176C34"/>
    <w:rsid w:val="0017740D"/>
    <w:rsid w:val="0017783F"/>
    <w:rsid w:val="0018161C"/>
    <w:rsid w:val="001830C2"/>
    <w:rsid w:val="00183898"/>
    <w:rsid w:val="00183D0D"/>
    <w:rsid w:val="00183EAE"/>
    <w:rsid w:val="001858AD"/>
    <w:rsid w:val="00186560"/>
    <w:rsid w:val="001865BE"/>
    <w:rsid w:val="0018736B"/>
    <w:rsid w:val="00187765"/>
    <w:rsid w:val="00190401"/>
    <w:rsid w:val="0019088D"/>
    <w:rsid w:val="00190E0E"/>
    <w:rsid w:val="00192564"/>
    <w:rsid w:val="00192F51"/>
    <w:rsid w:val="0019421A"/>
    <w:rsid w:val="00194A2B"/>
    <w:rsid w:val="00194EF5"/>
    <w:rsid w:val="001950D7"/>
    <w:rsid w:val="001968B3"/>
    <w:rsid w:val="00196A8C"/>
    <w:rsid w:val="00197118"/>
    <w:rsid w:val="00197609"/>
    <w:rsid w:val="00197718"/>
    <w:rsid w:val="001A0171"/>
    <w:rsid w:val="001A1794"/>
    <w:rsid w:val="001A24F4"/>
    <w:rsid w:val="001A2FAB"/>
    <w:rsid w:val="001A3893"/>
    <w:rsid w:val="001A3B40"/>
    <w:rsid w:val="001A3DBD"/>
    <w:rsid w:val="001A4882"/>
    <w:rsid w:val="001A5118"/>
    <w:rsid w:val="001A573B"/>
    <w:rsid w:val="001A5762"/>
    <w:rsid w:val="001A6CA4"/>
    <w:rsid w:val="001A71CF"/>
    <w:rsid w:val="001A7DFA"/>
    <w:rsid w:val="001A7EB2"/>
    <w:rsid w:val="001B0FEA"/>
    <w:rsid w:val="001B1D22"/>
    <w:rsid w:val="001B2DCF"/>
    <w:rsid w:val="001B3525"/>
    <w:rsid w:val="001B38EF"/>
    <w:rsid w:val="001B41F8"/>
    <w:rsid w:val="001B459C"/>
    <w:rsid w:val="001B5EEE"/>
    <w:rsid w:val="001B6377"/>
    <w:rsid w:val="001B6711"/>
    <w:rsid w:val="001B7CEF"/>
    <w:rsid w:val="001B7D04"/>
    <w:rsid w:val="001B7DEA"/>
    <w:rsid w:val="001B7FF0"/>
    <w:rsid w:val="001C130C"/>
    <w:rsid w:val="001C1791"/>
    <w:rsid w:val="001C2594"/>
    <w:rsid w:val="001C30CF"/>
    <w:rsid w:val="001C33F5"/>
    <w:rsid w:val="001C37CD"/>
    <w:rsid w:val="001C3FA7"/>
    <w:rsid w:val="001C40E8"/>
    <w:rsid w:val="001C4586"/>
    <w:rsid w:val="001C480D"/>
    <w:rsid w:val="001C4CF1"/>
    <w:rsid w:val="001C57A8"/>
    <w:rsid w:val="001C5D32"/>
    <w:rsid w:val="001C6D35"/>
    <w:rsid w:val="001D0511"/>
    <w:rsid w:val="001D05E2"/>
    <w:rsid w:val="001D1FF0"/>
    <w:rsid w:val="001D2703"/>
    <w:rsid w:val="001D315D"/>
    <w:rsid w:val="001D318F"/>
    <w:rsid w:val="001D36C8"/>
    <w:rsid w:val="001D3718"/>
    <w:rsid w:val="001D3EAF"/>
    <w:rsid w:val="001D475E"/>
    <w:rsid w:val="001D48AD"/>
    <w:rsid w:val="001D4A86"/>
    <w:rsid w:val="001D5261"/>
    <w:rsid w:val="001D5F10"/>
    <w:rsid w:val="001D6869"/>
    <w:rsid w:val="001D6A7A"/>
    <w:rsid w:val="001D72B8"/>
    <w:rsid w:val="001D7382"/>
    <w:rsid w:val="001D7C90"/>
    <w:rsid w:val="001D7F30"/>
    <w:rsid w:val="001E00A5"/>
    <w:rsid w:val="001E0F45"/>
    <w:rsid w:val="001E1A81"/>
    <w:rsid w:val="001E2A29"/>
    <w:rsid w:val="001E419A"/>
    <w:rsid w:val="001E48F6"/>
    <w:rsid w:val="001E5AFE"/>
    <w:rsid w:val="001E5BA9"/>
    <w:rsid w:val="001E5F2A"/>
    <w:rsid w:val="001E7167"/>
    <w:rsid w:val="001E7FFD"/>
    <w:rsid w:val="001F018C"/>
    <w:rsid w:val="001F1997"/>
    <w:rsid w:val="001F26E7"/>
    <w:rsid w:val="001F3491"/>
    <w:rsid w:val="001F4F97"/>
    <w:rsid w:val="001F5738"/>
    <w:rsid w:val="001F5F97"/>
    <w:rsid w:val="001F67A4"/>
    <w:rsid w:val="00201425"/>
    <w:rsid w:val="00203A1B"/>
    <w:rsid w:val="00203E55"/>
    <w:rsid w:val="00204829"/>
    <w:rsid w:val="002048E9"/>
    <w:rsid w:val="00204A9C"/>
    <w:rsid w:val="002058FD"/>
    <w:rsid w:val="00205C1C"/>
    <w:rsid w:val="00205C3B"/>
    <w:rsid w:val="00205E89"/>
    <w:rsid w:val="00205F48"/>
    <w:rsid w:val="002067B3"/>
    <w:rsid w:val="00206B48"/>
    <w:rsid w:val="00206CA4"/>
    <w:rsid w:val="00210B82"/>
    <w:rsid w:val="002112B3"/>
    <w:rsid w:val="002113FF"/>
    <w:rsid w:val="00212036"/>
    <w:rsid w:val="00212D8F"/>
    <w:rsid w:val="00213559"/>
    <w:rsid w:val="002144DF"/>
    <w:rsid w:val="002144EB"/>
    <w:rsid w:val="002148C1"/>
    <w:rsid w:val="002149C9"/>
    <w:rsid w:val="00215982"/>
    <w:rsid w:val="002159B5"/>
    <w:rsid w:val="00216A39"/>
    <w:rsid w:val="0021701F"/>
    <w:rsid w:val="00217325"/>
    <w:rsid w:val="00217B84"/>
    <w:rsid w:val="00220D79"/>
    <w:rsid w:val="00222B47"/>
    <w:rsid w:val="00222C2F"/>
    <w:rsid w:val="00222E98"/>
    <w:rsid w:val="00223B69"/>
    <w:rsid w:val="00224534"/>
    <w:rsid w:val="0022484A"/>
    <w:rsid w:val="00224F12"/>
    <w:rsid w:val="00225A60"/>
    <w:rsid w:val="002261C8"/>
    <w:rsid w:val="00226498"/>
    <w:rsid w:val="0022659A"/>
    <w:rsid w:val="00227E24"/>
    <w:rsid w:val="00230637"/>
    <w:rsid w:val="00231331"/>
    <w:rsid w:val="00231622"/>
    <w:rsid w:val="00231F6A"/>
    <w:rsid w:val="00233212"/>
    <w:rsid w:val="00233400"/>
    <w:rsid w:val="00234947"/>
    <w:rsid w:val="00235302"/>
    <w:rsid w:val="002356E4"/>
    <w:rsid w:val="00235742"/>
    <w:rsid w:val="00235906"/>
    <w:rsid w:val="00235B81"/>
    <w:rsid w:val="00235DB8"/>
    <w:rsid w:val="00235E5D"/>
    <w:rsid w:val="00235F92"/>
    <w:rsid w:val="0023660D"/>
    <w:rsid w:val="0023732E"/>
    <w:rsid w:val="00237A9F"/>
    <w:rsid w:val="00240B88"/>
    <w:rsid w:val="00240F67"/>
    <w:rsid w:val="00240FDA"/>
    <w:rsid w:val="002410AD"/>
    <w:rsid w:val="002411FD"/>
    <w:rsid w:val="0024157F"/>
    <w:rsid w:val="00243844"/>
    <w:rsid w:val="00243AC6"/>
    <w:rsid w:val="00243BE4"/>
    <w:rsid w:val="002448AF"/>
    <w:rsid w:val="00244CA8"/>
    <w:rsid w:val="0024522E"/>
    <w:rsid w:val="00246268"/>
    <w:rsid w:val="002462EC"/>
    <w:rsid w:val="0024706D"/>
    <w:rsid w:val="002473D2"/>
    <w:rsid w:val="002478E8"/>
    <w:rsid w:val="002506B3"/>
    <w:rsid w:val="002518CC"/>
    <w:rsid w:val="00251D96"/>
    <w:rsid w:val="00252534"/>
    <w:rsid w:val="00252584"/>
    <w:rsid w:val="002527F8"/>
    <w:rsid w:val="00253479"/>
    <w:rsid w:val="00255A8A"/>
    <w:rsid w:val="00256163"/>
    <w:rsid w:val="002573BB"/>
    <w:rsid w:val="00257C28"/>
    <w:rsid w:val="00260023"/>
    <w:rsid w:val="0026008A"/>
    <w:rsid w:val="0026028B"/>
    <w:rsid w:val="0026029A"/>
    <w:rsid w:val="00260C5C"/>
    <w:rsid w:val="00260F2B"/>
    <w:rsid w:val="0026104C"/>
    <w:rsid w:val="002614EB"/>
    <w:rsid w:val="0026155B"/>
    <w:rsid w:val="0026229F"/>
    <w:rsid w:val="002624A0"/>
    <w:rsid w:val="00262EF5"/>
    <w:rsid w:val="00263DA8"/>
    <w:rsid w:val="00264F7B"/>
    <w:rsid w:val="002665A3"/>
    <w:rsid w:val="00266C0B"/>
    <w:rsid w:val="00267286"/>
    <w:rsid w:val="00267931"/>
    <w:rsid w:val="00267ED0"/>
    <w:rsid w:val="002709F4"/>
    <w:rsid w:val="00270D2F"/>
    <w:rsid w:val="002712EB"/>
    <w:rsid w:val="00271A2D"/>
    <w:rsid w:val="00271DE5"/>
    <w:rsid w:val="002721F7"/>
    <w:rsid w:val="00272C96"/>
    <w:rsid w:val="00273E78"/>
    <w:rsid w:val="00273FE9"/>
    <w:rsid w:val="002740DE"/>
    <w:rsid w:val="002745BA"/>
    <w:rsid w:val="002749C5"/>
    <w:rsid w:val="002754DB"/>
    <w:rsid w:val="002759C9"/>
    <w:rsid w:val="00275D8A"/>
    <w:rsid w:val="00275E6D"/>
    <w:rsid w:val="0027696D"/>
    <w:rsid w:val="00277407"/>
    <w:rsid w:val="002776C8"/>
    <w:rsid w:val="002778E2"/>
    <w:rsid w:val="00277E5C"/>
    <w:rsid w:val="00281756"/>
    <w:rsid w:val="00281BA4"/>
    <w:rsid w:val="00281E8D"/>
    <w:rsid w:val="00282A72"/>
    <w:rsid w:val="00283405"/>
    <w:rsid w:val="00283E3D"/>
    <w:rsid w:val="0028412A"/>
    <w:rsid w:val="002845EE"/>
    <w:rsid w:val="00284D7A"/>
    <w:rsid w:val="00285836"/>
    <w:rsid w:val="00286014"/>
    <w:rsid w:val="00290435"/>
    <w:rsid w:val="002911E3"/>
    <w:rsid w:val="002920F7"/>
    <w:rsid w:val="0029232F"/>
    <w:rsid w:val="00292585"/>
    <w:rsid w:val="002928CC"/>
    <w:rsid w:val="002929D2"/>
    <w:rsid w:val="0029306D"/>
    <w:rsid w:val="0029419D"/>
    <w:rsid w:val="002949ED"/>
    <w:rsid w:val="00294AC8"/>
    <w:rsid w:val="00294C00"/>
    <w:rsid w:val="00294F57"/>
    <w:rsid w:val="002A127C"/>
    <w:rsid w:val="002A194E"/>
    <w:rsid w:val="002A2707"/>
    <w:rsid w:val="002A57AA"/>
    <w:rsid w:val="002A57B2"/>
    <w:rsid w:val="002A57FB"/>
    <w:rsid w:val="002A5C16"/>
    <w:rsid w:val="002A5D11"/>
    <w:rsid w:val="002A7F2B"/>
    <w:rsid w:val="002B0351"/>
    <w:rsid w:val="002B0647"/>
    <w:rsid w:val="002B0EDD"/>
    <w:rsid w:val="002B10B3"/>
    <w:rsid w:val="002B15CC"/>
    <w:rsid w:val="002B1998"/>
    <w:rsid w:val="002B1C5E"/>
    <w:rsid w:val="002B25AC"/>
    <w:rsid w:val="002B27C2"/>
    <w:rsid w:val="002B3A53"/>
    <w:rsid w:val="002B4154"/>
    <w:rsid w:val="002B4709"/>
    <w:rsid w:val="002B4B6B"/>
    <w:rsid w:val="002B63EF"/>
    <w:rsid w:val="002B727F"/>
    <w:rsid w:val="002B751D"/>
    <w:rsid w:val="002B7664"/>
    <w:rsid w:val="002B7B8F"/>
    <w:rsid w:val="002C0CD3"/>
    <w:rsid w:val="002C1E02"/>
    <w:rsid w:val="002C1EEC"/>
    <w:rsid w:val="002C2B15"/>
    <w:rsid w:val="002C31AC"/>
    <w:rsid w:val="002C43E5"/>
    <w:rsid w:val="002C6020"/>
    <w:rsid w:val="002C6340"/>
    <w:rsid w:val="002C6983"/>
    <w:rsid w:val="002D12D7"/>
    <w:rsid w:val="002D1397"/>
    <w:rsid w:val="002D1778"/>
    <w:rsid w:val="002D1876"/>
    <w:rsid w:val="002D1B66"/>
    <w:rsid w:val="002D1D05"/>
    <w:rsid w:val="002D26FA"/>
    <w:rsid w:val="002D2A99"/>
    <w:rsid w:val="002D6208"/>
    <w:rsid w:val="002D62E5"/>
    <w:rsid w:val="002D6829"/>
    <w:rsid w:val="002D7834"/>
    <w:rsid w:val="002D7B62"/>
    <w:rsid w:val="002E037F"/>
    <w:rsid w:val="002E0BB8"/>
    <w:rsid w:val="002E123D"/>
    <w:rsid w:val="002E18BF"/>
    <w:rsid w:val="002E252E"/>
    <w:rsid w:val="002E2FBD"/>
    <w:rsid w:val="002E394A"/>
    <w:rsid w:val="002E4601"/>
    <w:rsid w:val="002E65C4"/>
    <w:rsid w:val="002E69A8"/>
    <w:rsid w:val="002E6A23"/>
    <w:rsid w:val="002E6BED"/>
    <w:rsid w:val="002E6EBC"/>
    <w:rsid w:val="002E73DE"/>
    <w:rsid w:val="002E781B"/>
    <w:rsid w:val="002E7834"/>
    <w:rsid w:val="002E7C7A"/>
    <w:rsid w:val="002F09A1"/>
    <w:rsid w:val="002F0F39"/>
    <w:rsid w:val="002F10B4"/>
    <w:rsid w:val="002F1486"/>
    <w:rsid w:val="002F1E0C"/>
    <w:rsid w:val="002F21FE"/>
    <w:rsid w:val="002F276C"/>
    <w:rsid w:val="002F2E9E"/>
    <w:rsid w:val="002F3624"/>
    <w:rsid w:val="002F4FBA"/>
    <w:rsid w:val="002F59D5"/>
    <w:rsid w:val="002F5E94"/>
    <w:rsid w:val="002F63CF"/>
    <w:rsid w:val="002F78AF"/>
    <w:rsid w:val="002F7D74"/>
    <w:rsid w:val="002F7F8B"/>
    <w:rsid w:val="00301663"/>
    <w:rsid w:val="00301D85"/>
    <w:rsid w:val="003023D4"/>
    <w:rsid w:val="00302E9E"/>
    <w:rsid w:val="00303259"/>
    <w:rsid w:val="003045C6"/>
    <w:rsid w:val="003052F0"/>
    <w:rsid w:val="00305C97"/>
    <w:rsid w:val="00306497"/>
    <w:rsid w:val="0030735D"/>
    <w:rsid w:val="003077EF"/>
    <w:rsid w:val="00307A19"/>
    <w:rsid w:val="00307BC9"/>
    <w:rsid w:val="00311734"/>
    <w:rsid w:val="00311E5F"/>
    <w:rsid w:val="00312131"/>
    <w:rsid w:val="00312EDD"/>
    <w:rsid w:val="00313332"/>
    <w:rsid w:val="00313F0A"/>
    <w:rsid w:val="00314057"/>
    <w:rsid w:val="003144F0"/>
    <w:rsid w:val="00315660"/>
    <w:rsid w:val="003156CF"/>
    <w:rsid w:val="00315B3A"/>
    <w:rsid w:val="00315B4B"/>
    <w:rsid w:val="003164CF"/>
    <w:rsid w:val="00316C00"/>
    <w:rsid w:val="00316EA0"/>
    <w:rsid w:val="00317325"/>
    <w:rsid w:val="00317358"/>
    <w:rsid w:val="003175A2"/>
    <w:rsid w:val="003208D3"/>
    <w:rsid w:val="00320F67"/>
    <w:rsid w:val="00321AB3"/>
    <w:rsid w:val="00321CCC"/>
    <w:rsid w:val="00322752"/>
    <w:rsid w:val="00322970"/>
    <w:rsid w:val="00322993"/>
    <w:rsid w:val="00322E3A"/>
    <w:rsid w:val="003237C1"/>
    <w:rsid w:val="00324DFF"/>
    <w:rsid w:val="00324E5C"/>
    <w:rsid w:val="00325089"/>
    <w:rsid w:val="00325608"/>
    <w:rsid w:val="0032694A"/>
    <w:rsid w:val="00326B18"/>
    <w:rsid w:val="00327937"/>
    <w:rsid w:val="003313CF"/>
    <w:rsid w:val="0033177F"/>
    <w:rsid w:val="00332291"/>
    <w:rsid w:val="00332376"/>
    <w:rsid w:val="003323B2"/>
    <w:rsid w:val="00332CB8"/>
    <w:rsid w:val="00332EC0"/>
    <w:rsid w:val="00332F5A"/>
    <w:rsid w:val="00333280"/>
    <w:rsid w:val="00333323"/>
    <w:rsid w:val="00333750"/>
    <w:rsid w:val="00333CEC"/>
    <w:rsid w:val="00334B66"/>
    <w:rsid w:val="00335762"/>
    <w:rsid w:val="00335BBE"/>
    <w:rsid w:val="00336553"/>
    <w:rsid w:val="00337210"/>
    <w:rsid w:val="003372BC"/>
    <w:rsid w:val="003375B5"/>
    <w:rsid w:val="00337FC5"/>
    <w:rsid w:val="00340412"/>
    <w:rsid w:val="00340903"/>
    <w:rsid w:val="00340BE4"/>
    <w:rsid w:val="00341511"/>
    <w:rsid w:val="003417A4"/>
    <w:rsid w:val="00341B0A"/>
    <w:rsid w:val="00341F0C"/>
    <w:rsid w:val="0034227E"/>
    <w:rsid w:val="003423ED"/>
    <w:rsid w:val="003430A8"/>
    <w:rsid w:val="003430E9"/>
    <w:rsid w:val="00343112"/>
    <w:rsid w:val="00343AE2"/>
    <w:rsid w:val="00345070"/>
    <w:rsid w:val="0034516D"/>
    <w:rsid w:val="00345A75"/>
    <w:rsid w:val="0034659D"/>
    <w:rsid w:val="003465A1"/>
    <w:rsid w:val="0035152C"/>
    <w:rsid w:val="00352086"/>
    <w:rsid w:val="003522D3"/>
    <w:rsid w:val="003529BA"/>
    <w:rsid w:val="00353FD8"/>
    <w:rsid w:val="003542F8"/>
    <w:rsid w:val="00354895"/>
    <w:rsid w:val="00354960"/>
    <w:rsid w:val="00354A37"/>
    <w:rsid w:val="00354E85"/>
    <w:rsid w:val="00354F78"/>
    <w:rsid w:val="00355023"/>
    <w:rsid w:val="003550E2"/>
    <w:rsid w:val="0035629E"/>
    <w:rsid w:val="0035655D"/>
    <w:rsid w:val="0035681E"/>
    <w:rsid w:val="00356839"/>
    <w:rsid w:val="003570A5"/>
    <w:rsid w:val="003573BA"/>
    <w:rsid w:val="00357AFE"/>
    <w:rsid w:val="00360497"/>
    <w:rsid w:val="0036166D"/>
    <w:rsid w:val="00362DD0"/>
    <w:rsid w:val="00362EF7"/>
    <w:rsid w:val="0036315D"/>
    <w:rsid w:val="00363286"/>
    <w:rsid w:val="00363545"/>
    <w:rsid w:val="0036377D"/>
    <w:rsid w:val="00363857"/>
    <w:rsid w:val="00363AB0"/>
    <w:rsid w:val="00363F97"/>
    <w:rsid w:val="0036424F"/>
    <w:rsid w:val="00364550"/>
    <w:rsid w:val="0036493B"/>
    <w:rsid w:val="00364944"/>
    <w:rsid w:val="00365B6B"/>
    <w:rsid w:val="003662D8"/>
    <w:rsid w:val="00366558"/>
    <w:rsid w:val="003675B6"/>
    <w:rsid w:val="0037099A"/>
    <w:rsid w:val="00370FEC"/>
    <w:rsid w:val="00371032"/>
    <w:rsid w:val="0037142C"/>
    <w:rsid w:val="003728AF"/>
    <w:rsid w:val="00372D8F"/>
    <w:rsid w:val="00373C21"/>
    <w:rsid w:val="00374148"/>
    <w:rsid w:val="003744BA"/>
    <w:rsid w:val="003747E6"/>
    <w:rsid w:val="00375C4B"/>
    <w:rsid w:val="003762F2"/>
    <w:rsid w:val="003766E4"/>
    <w:rsid w:val="00376CD9"/>
    <w:rsid w:val="00376DD8"/>
    <w:rsid w:val="00377352"/>
    <w:rsid w:val="003774BA"/>
    <w:rsid w:val="003774F7"/>
    <w:rsid w:val="0037756B"/>
    <w:rsid w:val="00380151"/>
    <w:rsid w:val="00381473"/>
    <w:rsid w:val="00382314"/>
    <w:rsid w:val="00382B04"/>
    <w:rsid w:val="00382FBC"/>
    <w:rsid w:val="003837EB"/>
    <w:rsid w:val="00384CB4"/>
    <w:rsid w:val="00384E4F"/>
    <w:rsid w:val="003856B9"/>
    <w:rsid w:val="0038583E"/>
    <w:rsid w:val="00386C20"/>
    <w:rsid w:val="00386CAC"/>
    <w:rsid w:val="00386E8B"/>
    <w:rsid w:val="0038719B"/>
    <w:rsid w:val="00387EB3"/>
    <w:rsid w:val="00392888"/>
    <w:rsid w:val="003929C7"/>
    <w:rsid w:val="00392B9E"/>
    <w:rsid w:val="00392FC4"/>
    <w:rsid w:val="003932A3"/>
    <w:rsid w:val="003941FD"/>
    <w:rsid w:val="0039534E"/>
    <w:rsid w:val="0039544E"/>
    <w:rsid w:val="00395556"/>
    <w:rsid w:val="0039593C"/>
    <w:rsid w:val="00395A5C"/>
    <w:rsid w:val="00396AB6"/>
    <w:rsid w:val="0039765A"/>
    <w:rsid w:val="00397693"/>
    <w:rsid w:val="00397EEF"/>
    <w:rsid w:val="003A0245"/>
    <w:rsid w:val="003A02AB"/>
    <w:rsid w:val="003A0904"/>
    <w:rsid w:val="003A09C6"/>
    <w:rsid w:val="003A0B16"/>
    <w:rsid w:val="003A11B9"/>
    <w:rsid w:val="003A209F"/>
    <w:rsid w:val="003A25B6"/>
    <w:rsid w:val="003A2647"/>
    <w:rsid w:val="003A26F9"/>
    <w:rsid w:val="003A30DE"/>
    <w:rsid w:val="003A3529"/>
    <w:rsid w:val="003A43BF"/>
    <w:rsid w:val="003A5ACA"/>
    <w:rsid w:val="003A5D3D"/>
    <w:rsid w:val="003A63FC"/>
    <w:rsid w:val="003A65D6"/>
    <w:rsid w:val="003A6BF4"/>
    <w:rsid w:val="003B10BF"/>
    <w:rsid w:val="003B17DC"/>
    <w:rsid w:val="003B28CA"/>
    <w:rsid w:val="003B2D48"/>
    <w:rsid w:val="003B4233"/>
    <w:rsid w:val="003B4509"/>
    <w:rsid w:val="003B46A1"/>
    <w:rsid w:val="003B4CE2"/>
    <w:rsid w:val="003B4D72"/>
    <w:rsid w:val="003B543C"/>
    <w:rsid w:val="003B5D3E"/>
    <w:rsid w:val="003B5EFF"/>
    <w:rsid w:val="003B5FEA"/>
    <w:rsid w:val="003B687C"/>
    <w:rsid w:val="003B6A3A"/>
    <w:rsid w:val="003B7015"/>
    <w:rsid w:val="003B76FE"/>
    <w:rsid w:val="003C1EE8"/>
    <w:rsid w:val="003C29C7"/>
    <w:rsid w:val="003C331C"/>
    <w:rsid w:val="003C33B7"/>
    <w:rsid w:val="003C382E"/>
    <w:rsid w:val="003C3E77"/>
    <w:rsid w:val="003C481D"/>
    <w:rsid w:val="003C4F1C"/>
    <w:rsid w:val="003C5737"/>
    <w:rsid w:val="003C6D7B"/>
    <w:rsid w:val="003C79E5"/>
    <w:rsid w:val="003D065E"/>
    <w:rsid w:val="003D116E"/>
    <w:rsid w:val="003D1194"/>
    <w:rsid w:val="003D23A1"/>
    <w:rsid w:val="003D3A3C"/>
    <w:rsid w:val="003D3D49"/>
    <w:rsid w:val="003D4D65"/>
    <w:rsid w:val="003D5374"/>
    <w:rsid w:val="003D5566"/>
    <w:rsid w:val="003D5F19"/>
    <w:rsid w:val="003D6400"/>
    <w:rsid w:val="003D65D5"/>
    <w:rsid w:val="003D762B"/>
    <w:rsid w:val="003E0026"/>
    <w:rsid w:val="003E03FD"/>
    <w:rsid w:val="003E082E"/>
    <w:rsid w:val="003E0897"/>
    <w:rsid w:val="003E0D41"/>
    <w:rsid w:val="003E0F98"/>
    <w:rsid w:val="003E184A"/>
    <w:rsid w:val="003E293B"/>
    <w:rsid w:val="003E2CAB"/>
    <w:rsid w:val="003E2FD2"/>
    <w:rsid w:val="003E3891"/>
    <w:rsid w:val="003E3ACD"/>
    <w:rsid w:val="003E3B21"/>
    <w:rsid w:val="003E3B86"/>
    <w:rsid w:val="003E48B7"/>
    <w:rsid w:val="003E4EAE"/>
    <w:rsid w:val="003E536A"/>
    <w:rsid w:val="003E7077"/>
    <w:rsid w:val="003E72BB"/>
    <w:rsid w:val="003E72CE"/>
    <w:rsid w:val="003E7627"/>
    <w:rsid w:val="003F0E09"/>
    <w:rsid w:val="003F10ED"/>
    <w:rsid w:val="003F1303"/>
    <w:rsid w:val="003F1520"/>
    <w:rsid w:val="003F1BC5"/>
    <w:rsid w:val="003F1EB9"/>
    <w:rsid w:val="003F27F1"/>
    <w:rsid w:val="003F2D9F"/>
    <w:rsid w:val="003F3519"/>
    <w:rsid w:val="003F37A7"/>
    <w:rsid w:val="003F399E"/>
    <w:rsid w:val="003F3D24"/>
    <w:rsid w:val="003F3DFB"/>
    <w:rsid w:val="003F47AF"/>
    <w:rsid w:val="003F4AD2"/>
    <w:rsid w:val="003F526B"/>
    <w:rsid w:val="003F6D7E"/>
    <w:rsid w:val="003F7A06"/>
    <w:rsid w:val="003F7BD6"/>
    <w:rsid w:val="0040031B"/>
    <w:rsid w:val="00400802"/>
    <w:rsid w:val="00400A3A"/>
    <w:rsid w:val="00400EB9"/>
    <w:rsid w:val="00401ADD"/>
    <w:rsid w:val="00401DAF"/>
    <w:rsid w:val="0040251A"/>
    <w:rsid w:val="00402BFF"/>
    <w:rsid w:val="004031ED"/>
    <w:rsid w:val="004033F6"/>
    <w:rsid w:val="00403F9A"/>
    <w:rsid w:val="00404020"/>
    <w:rsid w:val="0040481E"/>
    <w:rsid w:val="00404836"/>
    <w:rsid w:val="00405714"/>
    <w:rsid w:val="00405EEB"/>
    <w:rsid w:val="004066C5"/>
    <w:rsid w:val="004072AF"/>
    <w:rsid w:val="00407618"/>
    <w:rsid w:val="0041042C"/>
    <w:rsid w:val="00410AE4"/>
    <w:rsid w:val="00410EEA"/>
    <w:rsid w:val="00411750"/>
    <w:rsid w:val="00411792"/>
    <w:rsid w:val="00411E7F"/>
    <w:rsid w:val="0041260C"/>
    <w:rsid w:val="00414168"/>
    <w:rsid w:val="00414212"/>
    <w:rsid w:val="004142B9"/>
    <w:rsid w:val="004143A5"/>
    <w:rsid w:val="00414D62"/>
    <w:rsid w:val="004150B2"/>
    <w:rsid w:val="0041601E"/>
    <w:rsid w:val="00416AD8"/>
    <w:rsid w:val="0041797B"/>
    <w:rsid w:val="00417BC8"/>
    <w:rsid w:val="0042026A"/>
    <w:rsid w:val="004203A2"/>
    <w:rsid w:val="00420AE5"/>
    <w:rsid w:val="004212EA"/>
    <w:rsid w:val="00421E49"/>
    <w:rsid w:val="00423A26"/>
    <w:rsid w:val="00424DE0"/>
    <w:rsid w:val="004252A9"/>
    <w:rsid w:val="00425A1D"/>
    <w:rsid w:val="00426151"/>
    <w:rsid w:val="00426E08"/>
    <w:rsid w:val="00426FA9"/>
    <w:rsid w:val="00430CFB"/>
    <w:rsid w:val="00431254"/>
    <w:rsid w:val="004318BB"/>
    <w:rsid w:val="00431909"/>
    <w:rsid w:val="004337FB"/>
    <w:rsid w:val="00433FCE"/>
    <w:rsid w:val="004349F6"/>
    <w:rsid w:val="00435AED"/>
    <w:rsid w:val="0043770B"/>
    <w:rsid w:val="00440006"/>
    <w:rsid w:val="00440027"/>
    <w:rsid w:val="0044081D"/>
    <w:rsid w:val="00440EF7"/>
    <w:rsid w:val="004418AE"/>
    <w:rsid w:val="00442606"/>
    <w:rsid w:val="00442C7C"/>
    <w:rsid w:val="00443376"/>
    <w:rsid w:val="0044360C"/>
    <w:rsid w:val="00443A53"/>
    <w:rsid w:val="00443B06"/>
    <w:rsid w:val="00445724"/>
    <w:rsid w:val="0044630B"/>
    <w:rsid w:val="0044652B"/>
    <w:rsid w:val="00446C9A"/>
    <w:rsid w:val="00447542"/>
    <w:rsid w:val="00450061"/>
    <w:rsid w:val="00450E62"/>
    <w:rsid w:val="0045183B"/>
    <w:rsid w:val="0045250D"/>
    <w:rsid w:val="00452E6B"/>
    <w:rsid w:val="0045392C"/>
    <w:rsid w:val="0045406B"/>
    <w:rsid w:val="00454122"/>
    <w:rsid w:val="0045440D"/>
    <w:rsid w:val="004545EB"/>
    <w:rsid w:val="00454B12"/>
    <w:rsid w:val="0045596C"/>
    <w:rsid w:val="00455C60"/>
    <w:rsid w:val="00455D35"/>
    <w:rsid w:val="004568D9"/>
    <w:rsid w:val="004576BB"/>
    <w:rsid w:val="00457BA0"/>
    <w:rsid w:val="00457ECB"/>
    <w:rsid w:val="00460719"/>
    <w:rsid w:val="004608B0"/>
    <w:rsid w:val="004609D5"/>
    <w:rsid w:val="00461AA3"/>
    <w:rsid w:val="00462F12"/>
    <w:rsid w:val="004633FA"/>
    <w:rsid w:val="00463D42"/>
    <w:rsid w:val="00463D48"/>
    <w:rsid w:val="00463F16"/>
    <w:rsid w:val="004646C3"/>
    <w:rsid w:val="00466006"/>
    <w:rsid w:val="00466EBD"/>
    <w:rsid w:val="00467544"/>
    <w:rsid w:val="00470A45"/>
    <w:rsid w:val="00471258"/>
    <w:rsid w:val="00471978"/>
    <w:rsid w:val="00471B12"/>
    <w:rsid w:val="00471C9B"/>
    <w:rsid w:val="00471E13"/>
    <w:rsid w:val="00472C97"/>
    <w:rsid w:val="004741B9"/>
    <w:rsid w:val="004751E1"/>
    <w:rsid w:val="004759EA"/>
    <w:rsid w:val="004776EC"/>
    <w:rsid w:val="00477750"/>
    <w:rsid w:val="004777E0"/>
    <w:rsid w:val="0048196E"/>
    <w:rsid w:val="00481CBA"/>
    <w:rsid w:val="00481DEB"/>
    <w:rsid w:val="00481F2C"/>
    <w:rsid w:val="00482166"/>
    <w:rsid w:val="00482CD6"/>
    <w:rsid w:val="004838EB"/>
    <w:rsid w:val="00483FFC"/>
    <w:rsid w:val="00484383"/>
    <w:rsid w:val="00485DA0"/>
    <w:rsid w:val="00485E9C"/>
    <w:rsid w:val="00486A2A"/>
    <w:rsid w:val="00486DC4"/>
    <w:rsid w:val="00490501"/>
    <w:rsid w:val="004907CF"/>
    <w:rsid w:val="004909AF"/>
    <w:rsid w:val="00491C2C"/>
    <w:rsid w:val="00492F8E"/>
    <w:rsid w:val="00492FFD"/>
    <w:rsid w:val="00493155"/>
    <w:rsid w:val="00493599"/>
    <w:rsid w:val="0049495A"/>
    <w:rsid w:val="00495178"/>
    <w:rsid w:val="00496DB8"/>
    <w:rsid w:val="004A0239"/>
    <w:rsid w:val="004A0261"/>
    <w:rsid w:val="004A0444"/>
    <w:rsid w:val="004A0C26"/>
    <w:rsid w:val="004A1EB5"/>
    <w:rsid w:val="004A2282"/>
    <w:rsid w:val="004A2D02"/>
    <w:rsid w:val="004A2F9B"/>
    <w:rsid w:val="004A322C"/>
    <w:rsid w:val="004A4557"/>
    <w:rsid w:val="004A5A9A"/>
    <w:rsid w:val="004A5C40"/>
    <w:rsid w:val="004A61F6"/>
    <w:rsid w:val="004A623A"/>
    <w:rsid w:val="004A7271"/>
    <w:rsid w:val="004A72D0"/>
    <w:rsid w:val="004A7ABF"/>
    <w:rsid w:val="004A7EF4"/>
    <w:rsid w:val="004B03D7"/>
    <w:rsid w:val="004B0B55"/>
    <w:rsid w:val="004B0FC6"/>
    <w:rsid w:val="004B10D4"/>
    <w:rsid w:val="004B1347"/>
    <w:rsid w:val="004B1D43"/>
    <w:rsid w:val="004B31A1"/>
    <w:rsid w:val="004B3A07"/>
    <w:rsid w:val="004B3EF6"/>
    <w:rsid w:val="004B4623"/>
    <w:rsid w:val="004B4FD9"/>
    <w:rsid w:val="004B530F"/>
    <w:rsid w:val="004B5A95"/>
    <w:rsid w:val="004B5EB6"/>
    <w:rsid w:val="004B647B"/>
    <w:rsid w:val="004B6DDA"/>
    <w:rsid w:val="004C00F0"/>
    <w:rsid w:val="004C07A7"/>
    <w:rsid w:val="004C1277"/>
    <w:rsid w:val="004C21FA"/>
    <w:rsid w:val="004C2CD2"/>
    <w:rsid w:val="004C3B19"/>
    <w:rsid w:val="004C44A4"/>
    <w:rsid w:val="004C4648"/>
    <w:rsid w:val="004C4FBC"/>
    <w:rsid w:val="004C52BF"/>
    <w:rsid w:val="004C545E"/>
    <w:rsid w:val="004C5A0D"/>
    <w:rsid w:val="004C7A00"/>
    <w:rsid w:val="004C7F7F"/>
    <w:rsid w:val="004D0565"/>
    <w:rsid w:val="004D09C1"/>
    <w:rsid w:val="004D2BCB"/>
    <w:rsid w:val="004D2E60"/>
    <w:rsid w:val="004D4AF8"/>
    <w:rsid w:val="004D4B43"/>
    <w:rsid w:val="004D5190"/>
    <w:rsid w:val="004D5B80"/>
    <w:rsid w:val="004D5DAD"/>
    <w:rsid w:val="004D66F5"/>
    <w:rsid w:val="004D6A93"/>
    <w:rsid w:val="004D70E5"/>
    <w:rsid w:val="004E00B0"/>
    <w:rsid w:val="004E0A9E"/>
    <w:rsid w:val="004E1EF7"/>
    <w:rsid w:val="004E1FE6"/>
    <w:rsid w:val="004E2B7D"/>
    <w:rsid w:val="004E2ECB"/>
    <w:rsid w:val="004E3C37"/>
    <w:rsid w:val="004E41B1"/>
    <w:rsid w:val="004E47EF"/>
    <w:rsid w:val="004E48B3"/>
    <w:rsid w:val="004E4B77"/>
    <w:rsid w:val="004E5375"/>
    <w:rsid w:val="004E5B29"/>
    <w:rsid w:val="004E6CF7"/>
    <w:rsid w:val="004E7043"/>
    <w:rsid w:val="004E760E"/>
    <w:rsid w:val="004E7B8F"/>
    <w:rsid w:val="004F2278"/>
    <w:rsid w:val="004F2554"/>
    <w:rsid w:val="004F269F"/>
    <w:rsid w:val="004F2DD3"/>
    <w:rsid w:val="004F324A"/>
    <w:rsid w:val="004F3797"/>
    <w:rsid w:val="004F5434"/>
    <w:rsid w:val="004F55EB"/>
    <w:rsid w:val="004F5743"/>
    <w:rsid w:val="004F5B5C"/>
    <w:rsid w:val="004F5B76"/>
    <w:rsid w:val="004F65DD"/>
    <w:rsid w:val="004F6A81"/>
    <w:rsid w:val="004F7E41"/>
    <w:rsid w:val="00500613"/>
    <w:rsid w:val="00500FD2"/>
    <w:rsid w:val="005015AC"/>
    <w:rsid w:val="005018F5"/>
    <w:rsid w:val="005028F0"/>
    <w:rsid w:val="00503665"/>
    <w:rsid w:val="00503743"/>
    <w:rsid w:val="005038C8"/>
    <w:rsid w:val="00503AE1"/>
    <w:rsid w:val="00503B74"/>
    <w:rsid w:val="00504808"/>
    <w:rsid w:val="00504C74"/>
    <w:rsid w:val="00504FB5"/>
    <w:rsid w:val="00505349"/>
    <w:rsid w:val="00505373"/>
    <w:rsid w:val="005058E8"/>
    <w:rsid w:val="005060A5"/>
    <w:rsid w:val="005063CF"/>
    <w:rsid w:val="0050671D"/>
    <w:rsid w:val="005078C7"/>
    <w:rsid w:val="00507A8B"/>
    <w:rsid w:val="00507D7C"/>
    <w:rsid w:val="0051035F"/>
    <w:rsid w:val="00510934"/>
    <w:rsid w:val="0051125F"/>
    <w:rsid w:val="0051150F"/>
    <w:rsid w:val="005119F8"/>
    <w:rsid w:val="00511C1C"/>
    <w:rsid w:val="00511C5C"/>
    <w:rsid w:val="00511DF3"/>
    <w:rsid w:val="00512012"/>
    <w:rsid w:val="00512CAC"/>
    <w:rsid w:val="00512DAF"/>
    <w:rsid w:val="00512E1D"/>
    <w:rsid w:val="00513646"/>
    <w:rsid w:val="00513ABA"/>
    <w:rsid w:val="00514C41"/>
    <w:rsid w:val="0051658A"/>
    <w:rsid w:val="00517DC9"/>
    <w:rsid w:val="005210AC"/>
    <w:rsid w:val="005222EB"/>
    <w:rsid w:val="005224EE"/>
    <w:rsid w:val="00522EE2"/>
    <w:rsid w:val="005230FB"/>
    <w:rsid w:val="005238DD"/>
    <w:rsid w:val="00523BC6"/>
    <w:rsid w:val="005240B4"/>
    <w:rsid w:val="005250CD"/>
    <w:rsid w:val="005251B4"/>
    <w:rsid w:val="00527274"/>
    <w:rsid w:val="00527516"/>
    <w:rsid w:val="005276AA"/>
    <w:rsid w:val="00527C98"/>
    <w:rsid w:val="005301DD"/>
    <w:rsid w:val="005302A7"/>
    <w:rsid w:val="00530BE4"/>
    <w:rsid w:val="005318E3"/>
    <w:rsid w:val="00531D12"/>
    <w:rsid w:val="00532567"/>
    <w:rsid w:val="00532587"/>
    <w:rsid w:val="00532B00"/>
    <w:rsid w:val="00533B6F"/>
    <w:rsid w:val="005346DD"/>
    <w:rsid w:val="00534AF5"/>
    <w:rsid w:val="00534B4A"/>
    <w:rsid w:val="00535AC2"/>
    <w:rsid w:val="0053636D"/>
    <w:rsid w:val="00536540"/>
    <w:rsid w:val="0053709B"/>
    <w:rsid w:val="00537D91"/>
    <w:rsid w:val="00540810"/>
    <w:rsid w:val="00541775"/>
    <w:rsid w:val="005418F8"/>
    <w:rsid w:val="00541943"/>
    <w:rsid w:val="00541D6F"/>
    <w:rsid w:val="005420FB"/>
    <w:rsid w:val="005423B4"/>
    <w:rsid w:val="005425BA"/>
    <w:rsid w:val="00542A96"/>
    <w:rsid w:val="00542E9E"/>
    <w:rsid w:val="005434BE"/>
    <w:rsid w:val="005438D2"/>
    <w:rsid w:val="00543AAD"/>
    <w:rsid w:val="00543ABF"/>
    <w:rsid w:val="0054429F"/>
    <w:rsid w:val="005445C0"/>
    <w:rsid w:val="00544BDD"/>
    <w:rsid w:val="0054540A"/>
    <w:rsid w:val="005455C5"/>
    <w:rsid w:val="005456F6"/>
    <w:rsid w:val="00545793"/>
    <w:rsid w:val="005457B4"/>
    <w:rsid w:val="00545FB0"/>
    <w:rsid w:val="00546235"/>
    <w:rsid w:val="005462B3"/>
    <w:rsid w:val="00546D83"/>
    <w:rsid w:val="005474D1"/>
    <w:rsid w:val="00547925"/>
    <w:rsid w:val="00547CE3"/>
    <w:rsid w:val="00547EB6"/>
    <w:rsid w:val="00553B6F"/>
    <w:rsid w:val="005545C1"/>
    <w:rsid w:val="005549E6"/>
    <w:rsid w:val="0055514C"/>
    <w:rsid w:val="00556021"/>
    <w:rsid w:val="0055662B"/>
    <w:rsid w:val="00557B38"/>
    <w:rsid w:val="00560A1E"/>
    <w:rsid w:val="00560B80"/>
    <w:rsid w:val="00560BC3"/>
    <w:rsid w:val="005617A0"/>
    <w:rsid w:val="00561A11"/>
    <w:rsid w:val="00562427"/>
    <w:rsid w:val="00564EB4"/>
    <w:rsid w:val="00565317"/>
    <w:rsid w:val="00565DA0"/>
    <w:rsid w:val="00565FF9"/>
    <w:rsid w:val="00566DBC"/>
    <w:rsid w:val="00567368"/>
    <w:rsid w:val="00567F92"/>
    <w:rsid w:val="00567F93"/>
    <w:rsid w:val="0057015E"/>
    <w:rsid w:val="00570E0B"/>
    <w:rsid w:val="00570F34"/>
    <w:rsid w:val="005715D6"/>
    <w:rsid w:val="00571721"/>
    <w:rsid w:val="00571891"/>
    <w:rsid w:val="00572604"/>
    <w:rsid w:val="005727E0"/>
    <w:rsid w:val="0057347D"/>
    <w:rsid w:val="00573BF9"/>
    <w:rsid w:val="0057402D"/>
    <w:rsid w:val="005741CF"/>
    <w:rsid w:val="00574DA8"/>
    <w:rsid w:val="00575356"/>
    <w:rsid w:val="00575569"/>
    <w:rsid w:val="005756A1"/>
    <w:rsid w:val="005759F6"/>
    <w:rsid w:val="00575A2F"/>
    <w:rsid w:val="005760D1"/>
    <w:rsid w:val="00576264"/>
    <w:rsid w:val="00576386"/>
    <w:rsid w:val="00577303"/>
    <w:rsid w:val="005776C8"/>
    <w:rsid w:val="00577EE2"/>
    <w:rsid w:val="00580462"/>
    <w:rsid w:val="005816C8"/>
    <w:rsid w:val="0058184A"/>
    <w:rsid w:val="0058195B"/>
    <w:rsid w:val="00581B50"/>
    <w:rsid w:val="00581E94"/>
    <w:rsid w:val="00581FD3"/>
    <w:rsid w:val="00582372"/>
    <w:rsid w:val="00582673"/>
    <w:rsid w:val="0058464C"/>
    <w:rsid w:val="00584AC7"/>
    <w:rsid w:val="00585088"/>
    <w:rsid w:val="005857D2"/>
    <w:rsid w:val="00585972"/>
    <w:rsid w:val="00585C68"/>
    <w:rsid w:val="005864DD"/>
    <w:rsid w:val="00586775"/>
    <w:rsid w:val="005879CE"/>
    <w:rsid w:val="00587F95"/>
    <w:rsid w:val="00590922"/>
    <w:rsid w:val="00590C3A"/>
    <w:rsid w:val="00590D75"/>
    <w:rsid w:val="00591640"/>
    <w:rsid w:val="00591706"/>
    <w:rsid w:val="00591913"/>
    <w:rsid w:val="00591A67"/>
    <w:rsid w:val="00591B9F"/>
    <w:rsid w:val="00591D72"/>
    <w:rsid w:val="00592776"/>
    <w:rsid w:val="00592CAA"/>
    <w:rsid w:val="00593304"/>
    <w:rsid w:val="005954E1"/>
    <w:rsid w:val="005A032D"/>
    <w:rsid w:val="005A0697"/>
    <w:rsid w:val="005A0DAB"/>
    <w:rsid w:val="005A1631"/>
    <w:rsid w:val="005A2D04"/>
    <w:rsid w:val="005A2D5F"/>
    <w:rsid w:val="005A3050"/>
    <w:rsid w:val="005A3C32"/>
    <w:rsid w:val="005A3D8F"/>
    <w:rsid w:val="005A4592"/>
    <w:rsid w:val="005A4A93"/>
    <w:rsid w:val="005A58FC"/>
    <w:rsid w:val="005A6652"/>
    <w:rsid w:val="005A72D1"/>
    <w:rsid w:val="005A7670"/>
    <w:rsid w:val="005A7D32"/>
    <w:rsid w:val="005B05B4"/>
    <w:rsid w:val="005B1817"/>
    <w:rsid w:val="005B2A6C"/>
    <w:rsid w:val="005B2E4E"/>
    <w:rsid w:val="005B34F1"/>
    <w:rsid w:val="005B36DE"/>
    <w:rsid w:val="005B3827"/>
    <w:rsid w:val="005B3A22"/>
    <w:rsid w:val="005B3AE9"/>
    <w:rsid w:val="005B41D5"/>
    <w:rsid w:val="005B4B1F"/>
    <w:rsid w:val="005B4E2F"/>
    <w:rsid w:val="005B5212"/>
    <w:rsid w:val="005B59BE"/>
    <w:rsid w:val="005B6070"/>
    <w:rsid w:val="005B6868"/>
    <w:rsid w:val="005B6D5B"/>
    <w:rsid w:val="005B7AD0"/>
    <w:rsid w:val="005B7F33"/>
    <w:rsid w:val="005C0816"/>
    <w:rsid w:val="005C0DC5"/>
    <w:rsid w:val="005C108A"/>
    <w:rsid w:val="005C1E18"/>
    <w:rsid w:val="005C23B2"/>
    <w:rsid w:val="005C274D"/>
    <w:rsid w:val="005C3B2C"/>
    <w:rsid w:val="005C426C"/>
    <w:rsid w:val="005C44F9"/>
    <w:rsid w:val="005C4B7B"/>
    <w:rsid w:val="005C4C0D"/>
    <w:rsid w:val="005C4DDB"/>
    <w:rsid w:val="005C51E4"/>
    <w:rsid w:val="005C5DDF"/>
    <w:rsid w:val="005C68E4"/>
    <w:rsid w:val="005C6B3D"/>
    <w:rsid w:val="005C7CFF"/>
    <w:rsid w:val="005D095E"/>
    <w:rsid w:val="005D118E"/>
    <w:rsid w:val="005D17C0"/>
    <w:rsid w:val="005D1A74"/>
    <w:rsid w:val="005D1D5A"/>
    <w:rsid w:val="005D205F"/>
    <w:rsid w:val="005D239E"/>
    <w:rsid w:val="005D242A"/>
    <w:rsid w:val="005D30D5"/>
    <w:rsid w:val="005D3FB3"/>
    <w:rsid w:val="005D4012"/>
    <w:rsid w:val="005D41B1"/>
    <w:rsid w:val="005D45B8"/>
    <w:rsid w:val="005D4BA9"/>
    <w:rsid w:val="005D6A09"/>
    <w:rsid w:val="005D7B40"/>
    <w:rsid w:val="005E04EF"/>
    <w:rsid w:val="005E06E4"/>
    <w:rsid w:val="005E0BD4"/>
    <w:rsid w:val="005E1050"/>
    <w:rsid w:val="005E2A24"/>
    <w:rsid w:val="005E2BFD"/>
    <w:rsid w:val="005E2D9F"/>
    <w:rsid w:val="005E442B"/>
    <w:rsid w:val="005E4C53"/>
    <w:rsid w:val="005E5603"/>
    <w:rsid w:val="005E5C5F"/>
    <w:rsid w:val="005E6901"/>
    <w:rsid w:val="005E71DE"/>
    <w:rsid w:val="005E76F2"/>
    <w:rsid w:val="005F0585"/>
    <w:rsid w:val="005F0D00"/>
    <w:rsid w:val="005F0D1C"/>
    <w:rsid w:val="005F1492"/>
    <w:rsid w:val="005F15F2"/>
    <w:rsid w:val="005F1F35"/>
    <w:rsid w:val="005F20A2"/>
    <w:rsid w:val="005F24A1"/>
    <w:rsid w:val="005F2706"/>
    <w:rsid w:val="005F27BF"/>
    <w:rsid w:val="005F294F"/>
    <w:rsid w:val="005F2AE3"/>
    <w:rsid w:val="005F3DCA"/>
    <w:rsid w:val="005F415B"/>
    <w:rsid w:val="005F45F2"/>
    <w:rsid w:val="005F49A6"/>
    <w:rsid w:val="005F5060"/>
    <w:rsid w:val="005F5801"/>
    <w:rsid w:val="005F5DF5"/>
    <w:rsid w:val="005F6443"/>
    <w:rsid w:val="005F64B6"/>
    <w:rsid w:val="005F6871"/>
    <w:rsid w:val="005F6A32"/>
    <w:rsid w:val="006014B3"/>
    <w:rsid w:val="00602D16"/>
    <w:rsid w:val="00602F6F"/>
    <w:rsid w:val="0060345B"/>
    <w:rsid w:val="00603490"/>
    <w:rsid w:val="0060520F"/>
    <w:rsid w:val="00606318"/>
    <w:rsid w:val="00606867"/>
    <w:rsid w:val="00607BC0"/>
    <w:rsid w:val="0061060E"/>
    <w:rsid w:val="00610627"/>
    <w:rsid w:val="00610AFD"/>
    <w:rsid w:val="00610E90"/>
    <w:rsid w:val="00612430"/>
    <w:rsid w:val="006132E0"/>
    <w:rsid w:val="0061341A"/>
    <w:rsid w:val="006139DF"/>
    <w:rsid w:val="006147B0"/>
    <w:rsid w:val="00614A5C"/>
    <w:rsid w:val="00614F5C"/>
    <w:rsid w:val="00614F64"/>
    <w:rsid w:val="00615142"/>
    <w:rsid w:val="006159B0"/>
    <w:rsid w:val="00616A14"/>
    <w:rsid w:val="00616A98"/>
    <w:rsid w:val="00617192"/>
    <w:rsid w:val="006171CF"/>
    <w:rsid w:val="0061725E"/>
    <w:rsid w:val="00617451"/>
    <w:rsid w:val="00617CD9"/>
    <w:rsid w:val="006218AA"/>
    <w:rsid w:val="00622C17"/>
    <w:rsid w:val="00625418"/>
    <w:rsid w:val="0062637C"/>
    <w:rsid w:val="0062747D"/>
    <w:rsid w:val="00627488"/>
    <w:rsid w:val="0063079B"/>
    <w:rsid w:val="00630AEE"/>
    <w:rsid w:val="00631137"/>
    <w:rsid w:val="0063138E"/>
    <w:rsid w:val="006320EE"/>
    <w:rsid w:val="00632280"/>
    <w:rsid w:val="00632661"/>
    <w:rsid w:val="00632A76"/>
    <w:rsid w:val="00632AB4"/>
    <w:rsid w:val="006330E4"/>
    <w:rsid w:val="006337F9"/>
    <w:rsid w:val="006339AB"/>
    <w:rsid w:val="00634EF4"/>
    <w:rsid w:val="00635136"/>
    <w:rsid w:val="00635B85"/>
    <w:rsid w:val="00636C5C"/>
    <w:rsid w:val="0063718D"/>
    <w:rsid w:val="00637383"/>
    <w:rsid w:val="00637473"/>
    <w:rsid w:val="006408A3"/>
    <w:rsid w:val="00640FC2"/>
    <w:rsid w:val="00641365"/>
    <w:rsid w:val="0064193F"/>
    <w:rsid w:val="00641FF7"/>
    <w:rsid w:val="00642847"/>
    <w:rsid w:val="0064343A"/>
    <w:rsid w:val="00643D43"/>
    <w:rsid w:val="00644B08"/>
    <w:rsid w:val="006459AB"/>
    <w:rsid w:val="006462D6"/>
    <w:rsid w:val="00646676"/>
    <w:rsid w:val="006467E9"/>
    <w:rsid w:val="00646CFF"/>
    <w:rsid w:val="00646E25"/>
    <w:rsid w:val="0064723E"/>
    <w:rsid w:val="00647BC7"/>
    <w:rsid w:val="00647DD6"/>
    <w:rsid w:val="00651C45"/>
    <w:rsid w:val="00651FBE"/>
    <w:rsid w:val="0065374C"/>
    <w:rsid w:val="0065398C"/>
    <w:rsid w:val="00654A19"/>
    <w:rsid w:val="00655640"/>
    <w:rsid w:val="006562F0"/>
    <w:rsid w:val="00656E6C"/>
    <w:rsid w:val="00657B8D"/>
    <w:rsid w:val="0066107A"/>
    <w:rsid w:val="00662E44"/>
    <w:rsid w:val="00662F70"/>
    <w:rsid w:val="00663949"/>
    <w:rsid w:val="00663D52"/>
    <w:rsid w:val="006655C9"/>
    <w:rsid w:val="00665942"/>
    <w:rsid w:val="00665DD0"/>
    <w:rsid w:val="00666ABC"/>
    <w:rsid w:val="0066706C"/>
    <w:rsid w:val="00667127"/>
    <w:rsid w:val="006672EB"/>
    <w:rsid w:val="006700DA"/>
    <w:rsid w:val="00670E03"/>
    <w:rsid w:val="00671AD9"/>
    <w:rsid w:val="00671D91"/>
    <w:rsid w:val="00671E6C"/>
    <w:rsid w:val="0067223F"/>
    <w:rsid w:val="00672B06"/>
    <w:rsid w:val="00673F1A"/>
    <w:rsid w:val="00674CEF"/>
    <w:rsid w:val="00675D25"/>
    <w:rsid w:val="0067657C"/>
    <w:rsid w:val="0067681D"/>
    <w:rsid w:val="00676979"/>
    <w:rsid w:val="00677450"/>
    <w:rsid w:val="0068001B"/>
    <w:rsid w:val="0068031B"/>
    <w:rsid w:val="0068037D"/>
    <w:rsid w:val="00680A63"/>
    <w:rsid w:val="006814D0"/>
    <w:rsid w:val="006819BC"/>
    <w:rsid w:val="00681F7A"/>
    <w:rsid w:val="006820DD"/>
    <w:rsid w:val="006821D0"/>
    <w:rsid w:val="00682733"/>
    <w:rsid w:val="0068291B"/>
    <w:rsid w:val="006839BE"/>
    <w:rsid w:val="00684092"/>
    <w:rsid w:val="006848D0"/>
    <w:rsid w:val="00685E76"/>
    <w:rsid w:val="00686068"/>
    <w:rsid w:val="00687AC0"/>
    <w:rsid w:val="0069021B"/>
    <w:rsid w:val="00691CA1"/>
    <w:rsid w:val="006922DF"/>
    <w:rsid w:val="00692BC8"/>
    <w:rsid w:val="00692CD6"/>
    <w:rsid w:val="00693010"/>
    <w:rsid w:val="00693195"/>
    <w:rsid w:val="00693306"/>
    <w:rsid w:val="00693506"/>
    <w:rsid w:val="0069458C"/>
    <w:rsid w:val="00694ACB"/>
    <w:rsid w:val="00695783"/>
    <w:rsid w:val="0069658B"/>
    <w:rsid w:val="00697077"/>
    <w:rsid w:val="00697468"/>
    <w:rsid w:val="00697D8D"/>
    <w:rsid w:val="006A021B"/>
    <w:rsid w:val="006A04A7"/>
    <w:rsid w:val="006A0FB8"/>
    <w:rsid w:val="006A1DD1"/>
    <w:rsid w:val="006A224D"/>
    <w:rsid w:val="006A306F"/>
    <w:rsid w:val="006A437D"/>
    <w:rsid w:val="006A59AE"/>
    <w:rsid w:val="006A70FB"/>
    <w:rsid w:val="006B0929"/>
    <w:rsid w:val="006B1141"/>
    <w:rsid w:val="006B11DA"/>
    <w:rsid w:val="006B2976"/>
    <w:rsid w:val="006B3382"/>
    <w:rsid w:val="006B3CD0"/>
    <w:rsid w:val="006B6FF0"/>
    <w:rsid w:val="006C0C76"/>
    <w:rsid w:val="006C0F7B"/>
    <w:rsid w:val="006C14CF"/>
    <w:rsid w:val="006C286D"/>
    <w:rsid w:val="006C2BD0"/>
    <w:rsid w:val="006C3F6D"/>
    <w:rsid w:val="006C44B4"/>
    <w:rsid w:val="006C4BFC"/>
    <w:rsid w:val="006C4F5D"/>
    <w:rsid w:val="006C5228"/>
    <w:rsid w:val="006C5601"/>
    <w:rsid w:val="006C560A"/>
    <w:rsid w:val="006C62F0"/>
    <w:rsid w:val="006C6FD9"/>
    <w:rsid w:val="006C7543"/>
    <w:rsid w:val="006C7A79"/>
    <w:rsid w:val="006C7BA8"/>
    <w:rsid w:val="006C7F5B"/>
    <w:rsid w:val="006D050A"/>
    <w:rsid w:val="006D093E"/>
    <w:rsid w:val="006D0F2F"/>
    <w:rsid w:val="006D10BD"/>
    <w:rsid w:val="006D2044"/>
    <w:rsid w:val="006D24AC"/>
    <w:rsid w:val="006D35C0"/>
    <w:rsid w:val="006D475E"/>
    <w:rsid w:val="006D4922"/>
    <w:rsid w:val="006D4D6F"/>
    <w:rsid w:val="006D534E"/>
    <w:rsid w:val="006D586A"/>
    <w:rsid w:val="006D5D4D"/>
    <w:rsid w:val="006D6D3F"/>
    <w:rsid w:val="006D71B1"/>
    <w:rsid w:val="006E02E8"/>
    <w:rsid w:val="006E0D1A"/>
    <w:rsid w:val="006E1C81"/>
    <w:rsid w:val="006E2096"/>
    <w:rsid w:val="006E2516"/>
    <w:rsid w:val="006E27A5"/>
    <w:rsid w:val="006E28DA"/>
    <w:rsid w:val="006E2977"/>
    <w:rsid w:val="006E2DD2"/>
    <w:rsid w:val="006E58FF"/>
    <w:rsid w:val="006E659F"/>
    <w:rsid w:val="006E6D76"/>
    <w:rsid w:val="006F0AA0"/>
    <w:rsid w:val="006F1E13"/>
    <w:rsid w:val="006F2387"/>
    <w:rsid w:val="006F2651"/>
    <w:rsid w:val="006F3176"/>
    <w:rsid w:val="006F4EBA"/>
    <w:rsid w:val="006F59F6"/>
    <w:rsid w:val="006F5D2F"/>
    <w:rsid w:val="006F6323"/>
    <w:rsid w:val="006F6424"/>
    <w:rsid w:val="006F7424"/>
    <w:rsid w:val="006F77C1"/>
    <w:rsid w:val="006F7F69"/>
    <w:rsid w:val="007000C0"/>
    <w:rsid w:val="0070016A"/>
    <w:rsid w:val="00701F05"/>
    <w:rsid w:val="007026DB"/>
    <w:rsid w:val="0070357E"/>
    <w:rsid w:val="0070381E"/>
    <w:rsid w:val="00704461"/>
    <w:rsid w:val="007050C9"/>
    <w:rsid w:val="00705195"/>
    <w:rsid w:val="0070534D"/>
    <w:rsid w:val="00705A32"/>
    <w:rsid w:val="00705C4D"/>
    <w:rsid w:val="00706251"/>
    <w:rsid w:val="00706427"/>
    <w:rsid w:val="0070647F"/>
    <w:rsid w:val="00711018"/>
    <w:rsid w:val="00711E42"/>
    <w:rsid w:val="00712C76"/>
    <w:rsid w:val="00713AC5"/>
    <w:rsid w:val="0071579C"/>
    <w:rsid w:val="00716AAC"/>
    <w:rsid w:val="00716C3A"/>
    <w:rsid w:val="00716CC6"/>
    <w:rsid w:val="00716FD1"/>
    <w:rsid w:val="0071752D"/>
    <w:rsid w:val="00717885"/>
    <w:rsid w:val="00717A77"/>
    <w:rsid w:val="00722A05"/>
    <w:rsid w:val="00722BC1"/>
    <w:rsid w:val="00722E4B"/>
    <w:rsid w:val="007230E5"/>
    <w:rsid w:val="0072337F"/>
    <w:rsid w:val="007235FC"/>
    <w:rsid w:val="007238FC"/>
    <w:rsid w:val="007242DE"/>
    <w:rsid w:val="0072482A"/>
    <w:rsid w:val="00724938"/>
    <w:rsid w:val="0072501F"/>
    <w:rsid w:val="00725150"/>
    <w:rsid w:val="007254B1"/>
    <w:rsid w:val="0072702F"/>
    <w:rsid w:val="0072728D"/>
    <w:rsid w:val="00730738"/>
    <w:rsid w:val="00730C2A"/>
    <w:rsid w:val="00730D94"/>
    <w:rsid w:val="00730F7E"/>
    <w:rsid w:val="007316BA"/>
    <w:rsid w:val="0073222F"/>
    <w:rsid w:val="00732551"/>
    <w:rsid w:val="0073356F"/>
    <w:rsid w:val="00733AE1"/>
    <w:rsid w:val="0073437D"/>
    <w:rsid w:val="007361EE"/>
    <w:rsid w:val="00737799"/>
    <w:rsid w:val="007402BF"/>
    <w:rsid w:val="00742CB3"/>
    <w:rsid w:val="0074304C"/>
    <w:rsid w:val="00743C33"/>
    <w:rsid w:val="007440F2"/>
    <w:rsid w:val="0074452F"/>
    <w:rsid w:val="00744A19"/>
    <w:rsid w:val="00744A90"/>
    <w:rsid w:val="00745AF3"/>
    <w:rsid w:val="00747BF7"/>
    <w:rsid w:val="00750983"/>
    <w:rsid w:val="007521A6"/>
    <w:rsid w:val="0075306D"/>
    <w:rsid w:val="0075338C"/>
    <w:rsid w:val="007533F7"/>
    <w:rsid w:val="00753E2B"/>
    <w:rsid w:val="00754DFC"/>
    <w:rsid w:val="00755F99"/>
    <w:rsid w:val="00756996"/>
    <w:rsid w:val="00756ACF"/>
    <w:rsid w:val="00757756"/>
    <w:rsid w:val="00757C4A"/>
    <w:rsid w:val="00762EF7"/>
    <w:rsid w:val="0076327F"/>
    <w:rsid w:val="007633F8"/>
    <w:rsid w:val="007636CD"/>
    <w:rsid w:val="00763AB5"/>
    <w:rsid w:val="00765A11"/>
    <w:rsid w:val="00765B25"/>
    <w:rsid w:val="00765D1D"/>
    <w:rsid w:val="00765F27"/>
    <w:rsid w:val="007660E9"/>
    <w:rsid w:val="007666BD"/>
    <w:rsid w:val="00767B79"/>
    <w:rsid w:val="00770E38"/>
    <w:rsid w:val="00770E6D"/>
    <w:rsid w:val="00770F5A"/>
    <w:rsid w:val="00771189"/>
    <w:rsid w:val="00772AE6"/>
    <w:rsid w:val="00772C48"/>
    <w:rsid w:val="0077320B"/>
    <w:rsid w:val="0077348C"/>
    <w:rsid w:val="00773511"/>
    <w:rsid w:val="0077381F"/>
    <w:rsid w:val="00773D90"/>
    <w:rsid w:val="00773F4A"/>
    <w:rsid w:val="00774630"/>
    <w:rsid w:val="007746A1"/>
    <w:rsid w:val="00774F6D"/>
    <w:rsid w:val="007757B0"/>
    <w:rsid w:val="007757F3"/>
    <w:rsid w:val="0077624C"/>
    <w:rsid w:val="00776563"/>
    <w:rsid w:val="007768BF"/>
    <w:rsid w:val="00776E44"/>
    <w:rsid w:val="0078000C"/>
    <w:rsid w:val="0078041E"/>
    <w:rsid w:val="00780B7E"/>
    <w:rsid w:val="00780E22"/>
    <w:rsid w:val="00781041"/>
    <w:rsid w:val="0078111E"/>
    <w:rsid w:val="00781225"/>
    <w:rsid w:val="0078164E"/>
    <w:rsid w:val="00781FE1"/>
    <w:rsid w:val="007823C8"/>
    <w:rsid w:val="00783B38"/>
    <w:rsid w:val="00784654"/>
    <w:rsid w:val="00785C48"/>
    <w:rsid w:val="00786F5A"/>
    <w:rsid w:val="0078713C"/>
    <w:rsid w:val="00787A6E"/>
    <w:rsid w:val="0079055A"/>
    <w:rsid w:val="007913AB"/>
    <w:rsid w:val="00791994"/>
    <w:rsid w:val="00792711"/>
    <w:rsid w:val="00792AB6"/>
    <w:rsid w:val="0079329E"/>
    <w:rsid w:val="00794B7A"/>
    <w:rsid w:val="007955D4"/>
    <w:rsid w:val="00795646"/>
    <w:rsid w:val="00797756"/>
    <w:rsid w:val="007A0034"/>
    <w:rsid w:val="007A06C9"/>
    <w:rsid w:val="007A1343"/>
    <w:rsid w:val="007A1BDB"/>
    <w:rsid w:val="007A1EDD"/>
    <w:rsid w:val="007A38BA"/>
    <w:rsid w:val="007A4146"/>
    <w:rsid w:val="007A5245"/>
    <w:rsid w:val="007A52FC"/>
    <w:rsid w:val="007A578A"/>
    <w:rsid w:val="007A5859"/>
    <w:rsid w:val="007A69B3"/>
    <w:rsid w:val="007A7095"/>
    <w:rsid w:val="007B040A"/>
    <w:rsid w:val="007B060D"/>
    <w:rsid w:val="007B0F58"/>
    <w:rsid w:val="007B1175"/>
    <w:rsid w:val="007B18DA"/>
    <w:rsid w:val="007B287E"/>
    <w:rsid w:val="007B29AF"/>
    <w:rsid w:val="007B2A89"/>
    <w:rsid w:val="007B3AD0"/>
    <w:rsid w:val="007B3E20"/>
    <w:rsid w:val="007B4796"/>
    <w:rsid w:val="007B5411"/>
    <w:rsid w:val="007B55AC"/>
    <w:rsid w:val="007B55FF"/>
    <w:rsid w:val="007B5629"/>
    <w:rsid w:val="007B63BA"/>
    <w:rsid w:val="007B656B"/>
    <w:rsid w:val="007B7FB4"/>
    <w:rsid w:val="007C0328"/>
    <w:rsid w:val="007C03BC"/>
    <w:rsid w:val="007C0CA3"/>
    <w:rsid w:val="007C142F"/>
    <w:rsid w:val="007C18FD"/>
    <w:rsid w:val="007C247E"/>
    <w:rsid w:val="007C2624"/>
    <w:rsid w:val="007C2A7A"/>
    <w:rsid w:val="007C30C6"/>
    <w:rsid w:val="007C33A7"/>
    <w:rsid w:val="007C35F0"/>
    <w:rsid w:val="007C3F54"/>
    <w:rsid w:val="007C408A"/>
    <w:rsid w:val="007C4154"/>
    <w:rsid w:val="007C457D"/>
    <w:rsid w:val="007C4E32"/>
    <w:rsid w:val="007C5AD7"/>
    <w:rsid w:val="007C668D"/>
    <w:rsid w:val="007C6BED"/>
    <w:rsid w:val="007C76C5"/>
    <w:rsid w:val="007C7BB7"/>
    <w:rsid w:val="007D1295"/>
    <w:rsid w:val="007D12D3"/>
    <w:rsid w:val="007D14D2"/>
    <w:rsid w:val="007D17B1"/>
    <w:rsid w:val="007D1EA4"/>
    <w:rsid w:val="007D2771"/>
    <w:rsid w:val="007D2871"/>
    <w:rsid w:val="007D2C6B"/>
    <w:rsid w:val="007D35CC"/>
    <w:rsid w:val="007D3A89"/>
    <w:rsid w:val="007D3BA7"/>
    <w:rsid w:val="007D3D1E"/>
    <w:rsid w:val="007D4E63"/>
    <w:rsid w:val="007D5AB7"/>
    <w:rsid w:val="007D6A78"/>
    <w:rsid w:val="007D72C1"/>
    <w:rsid w:val="007D74E1"/>
    <w:rsid w:val="007E0035"/>
    <w:rsid w:val="007E025A"/>
    <w:rsid w:val="007E0D72"/>
    <w:rsid w:val="007E0E3A"/>
    <w:rsid w:val="007E0EDF"/>
    <w:rsid w:val="007E14F8"/>
    <w:rsid w:val="007E1966"/>
    <w:rsid w:val="007E2C3E"/>
    <w:rsid w:val="007E3615"/>
    <w:rsid w:val="007E4685"/>
    <w:rsid w:val="007E63D3"/>
    <w:rsid w:val="007E7164"/>
    <w:rsid w:val="007E736C"/>
    <w:rsid w:val="007E74A9"/>
    <w:rsid w:val="007E7EE2"/>
    <w:rsid w:val="007F00D7"/>
    <w:rsid w:val="007F0786"/>
    <w:rsid w:val="007F17D7"/>
    <w:rsid w:val="007F1BBA"/>
    <w:rsid w:val="007F2046"/>
    <w:rsid w:val="007F235A"/>
    <w:rsid w:val="007F25D3"/>
    <w:rsid w:val="007F2E86"/>
    <w:rsid w:val="007F546C"/>
    <w:rsid w:val="007F5D4A"/>
    <w:rsid w:val="007F6269"/>
    <w:rsid w:val="007F68D8"/>
    <w:rsid w:val="007F6C7E"/>
    <w:rsid w:val="007F7146"/>
    <w:rsid w:val="007F7735"/>
    <w:rsid w:val="0080003F"/>
    <w:rsid w:val="00801427"/>
    <w:rsid w:val="008018C8"/>
    <w:rsid w:val="008020AD"/>
    <w:rsid w:val="00803BC6"/>
    <w:rsid w:val="00803D86"/>
    <w:rsid w:val="0080476D"/>
    <w:rsid w:val="008058B3"/>
    <w:rsid w:val="00805A8E"/>
    <w:rsid w:val="00806630"/>
    <w:rsid w:val="008068CA"/>
    <w:rsid w:val="008069FF"/>
    <w:rsid w:val="00807181"/>
    <w:rsid w:val="00807C57"/>
    <w:rsid w:val="008106A6"/>
    <w:rsid w:val="008114B4"/>
    <w:rsid w:val="0081257C"/>
    <w:rsid w:val="0081285C"/>
    <w:rsid w:val="00812C1B"/>
    <w:rsid w:val="008139F8"/>
    <w:rsid w:val="008150C6"/>
    <w:rsid w:val="00815BAF"/>
    <w:rsid w:val="0081691C"/>
    <w:rsid w:val="00817E08"/>
    <w:rsid w:val="0082191A"/>
    <w:rsid w:val="00821E84"/>
    <w:rsid w:val="00821F08"/>
    <w:rsid w:val="008221A5"/>
    <w:rsid w:val="0082229B"/>
    <w:rsid w:val="00822F10"/>
    <w:rsid w:val="0082346D"/>
    <w:rsid w:val="008235DE"/>
    <w:rsid w:val="00823683"/>
    <w:rsid w:val="00824CE5"/>
    <w:rsid w:val="00824D7B"/>
    <w:rsid w:val="00825165"/>
    <w:rsid w:val="00825DEF"/>
    <w:rsid w:val="008264F5"/>
    <w:rsid w:val="00827070"/>
    <w:rsid w:val="0082742C"/>
    <w:rsid w:val="00827823"/>
    <w:rsid w:val="008278F7"/>
    <w:rsid w:val="0083002B"/>
    <w:rsid w:val="00830545"/>
    <w:rsid w:val="008306DA"/>
    <w:rsid w:val="00830A9D"/>
    <w:rsid w:val="00830EE2"/>
    <w:rsid w:val="00831158"/>
    <w:rsid w:val="0083263A"/>
    <w:rsid w:val="00832896"/>
    <w:rsid w:val="00832DDD"/>
    <w:rsid w:val="00833655"/>
    <w:rsid w:val="0083391A"/>
    <w:rsid w:val="00833CE7"/>
    <w:rsid w:val="008341FF"/>
    <w:rsid w:val="0083430D"/>
    <w:rsid w:val="00835FB7"/>
    <w:rsid w:val="0083712F"/>
    <w:rsid w:val="008379D8"/>
    <w:rsid w:val="0084062B"/>
    <w:rsid w:val="00840738"/>
    <w:rsid w:val="00840B51"/>
    <w:rsid w:val="00840E6A"/>
    <w:rsid w:val="0084139F"/>
    <w:rsid w:val="008428A9"/>
    <w:rsid w:val="00843C38"/>
    <w:rsid w:val="00843EF5"/>
    <w:rsid w:val="00844534"/>
    <w:rsid w:val="00844C4A"/>
    <w:rsid w:val="00845478"/>
    <w:rsid w:val="0084580B"/>
    <w:rsid w:val="008477A7"/>
    <w:rsid w:val="008502EB"/>
    <w:rsid w:val="00851D60"/>
    <w:rsid w:val="00852761"/>
    <w:rsid w:val="00852A02"/>
    <w:rsid w:val="00852E65"/>
    <w:rsid w:val="008530BF"/>
    <w:rsid w:val="008535B9"/>
    <w:rsid w:val="008538FB"/>
    <w:rsid w:val="00855294"/>
    <w:rsid w:val="00855E23"/>
    <w:rsid w:val="00856AB1"/>
    <w:rsid w:val="00856B7D"/>
    <w:rsid w:val="00857059"/>
    <w:rsid w:val="00857BC4"/>
    <w:rsid w:val="00860B22"/>
    <w:rsid w:val="00860DF6"/>
    <w:rsid w:val="00860F67"/>
    <w:rsid w:val="00862DEE"/>
    <w:rsid w:val="0086332D"/>
    <w:rsid w:val="008635DF"/>
    <w:rsid w:val="00863F24"/>
    <w:rsid w:val="00864175"/>
    <w:rsid w:val="00864301"/>
    <w:rsid w:val="008649F8"/>
    <w:rsid w:val="0086564E"/>
    <w:rsid w:val="008658BB"/>
    <w:rsid w:val="00865A71"/>
    <w:rsid w:val="00866151"/>
    <w:rsid w:val="00866CA6"/>
    <w:rsid w:val="008672E6"/>
    <w:rsid w:val="0087180C"/>
    <w:rsid w:val="00871A81"/>
    <w:rsid w:val="00871E48"/>
    <w:rsid w:val="00871F40"/>
    <w:rsid w:val="008724AF"/>
    <w:rsid w:val="00872F0A"/>
    <w:rsid w:val="0087304C"/>
    <w:rsid w:val="00873E8C"/>
    <w:rsid w:val="00874456"/>
    <w:rsid w:val="00874DC1"/>
    <w:rsid w:val="00874F8C"/>
    <w:rsid w:val="008761FD"/>
    <w:rsid w:val="00877C63"/>
    <w:rsid w:val="0088017E"/>
    <w:rsid w:val="008802F0"/>
    <w:rsid w:val="00880D32"/>
    <w:rsid w:val="00881DB1"/>
    <w:rsid w:val="00882820"/>
    <w:rsid w:val="00882945"/>
    <w:rsid w:val="00882C8C"/>
    <w:rsid w:val="008843C3"/>
    <w:rsid w:val="00884A48"/>
    <w:rsid w:val="00884BDA"/>
    <w:rsid w:val="0088610E"/>
    <w:rsid w:val="0088777D"/>
    <w:rsid w:val="0089093A"/>
    <w:rsid w:val="00890ECD"/>
    <w:rsid w:val="008910B0"/>
    <w:rsid w:val="0089110B"/>
    <w:rsid w:val="00891741"/>
    <w:rsid w:val="00891E46"/>
    <w:rsid w:val="00891E8F"/>
    <w:rsid w:val="008927B0"/>
    <w:rsid w:val="00892CC5"/>
    <w:rsid w:val="00892DD7"/>
    <w:rsid w:val="00892E8C"/>
    <w:rsid w:val="0089378C"/>
    <w:rsid w:val="00893A3B"/>
    <w:rsid w:val="00894AEF"/>
    <w:rsid w:val="00894D3A"/>
    <w:rsid w:val="0089565B"/>
    <w:rsid w:val="00895B07"/>
    <w:rsid w:val="00895E95"/>
    <w:rsid w:val="00896204"/>
    <w:rsid w:val="00896A47"/>
    <w:rsid w:val="00896B96"/>
    <w:rsid w:val="008971BA"/>
    <w:rsid w:val="00897E2D"/>
    <w:rsid w:val="008A050A"/>
    <w:rsid w:val="008A065B"/>
    <w:rsid w:val="008A0C8C"/>
    <w:rsid w:val="008A0F55"/>
    <w:rsid w:val="008A1AC4"/>
    <w:rsid w:val="008A377D"/>
    <w:rsid w:val="008A410B"/>
    <w:rsid w:val="008A454F"/>
    <w:rsid w:val="008A4AB7"/>
    <w:rsid w:val="008A4CA6"/>
    <w:rsid w:val="008A5651"/>
    <w:rsid w:val="008A6AF7"/>
    <w:rsid w:val="008A7218"/>
    <w:rsid w:val="008A7E1A"/>
    <w:rsid w:val="008B022A"/>
    <w:rsid w:val="008B039D"/>
    <w:rsid w:val="008B0A7E"/>
    <w:rsid w:val="008B0B93"/>
    <w:rsid w:val="008B21A2"/>
    <w:rsid w:val="008B25DA"/>
    <w:rsid w:val="008B32BB"/>
    <w:rsid w:val="008B3743"/>
    <w:rsid w:val="008B54F4"/>
    <w:rsid w:val="008B5D39"/>
    <w:rsid w:val="008B6202"/>
    <w:rsid w:val="008B62C5"/>
    <w:rsid w:val="008B6BB6"/>
    <w:rsid w:val="008B6E13"/>
    <w:rsid w:val="008B7225"/>
    <w:rsid w:val="008B77EA"/>
    <w:rsid w:val="008C224C"/>
    <w:rsid w:val="008C2F77"/>
    <w:rsid w:val="008C40EA"/>
    <w:rsid w:val="008C41E3"/>
    <w:rsid w:val="008C480A"/>
    <w:rsid w:val="008C4D55"/>
    <w:rsid w:val="008C5A39"/>
    <w:rsid w:val="008C6106"/>
    <w:rsid w:val="008C7E42"/>
    <w:rsid w:val="008D1257"/>
    <w:rsid w:val="008D15F2"/>
    <w:rsid w:val="008D279F"/>
    <w:rsid w:val="008D2AB0"/>
    <w:rsid w:val="008D3218"/>
    <w:rsid w:val="008D3E87"/>
    <w:rsid w:val="008D3F7D"/>
    <w:rsid w:val="008D45D3"/>
    <w:rsid w:val="008D4642"/>
    <w:rsid w:val="008D5488"/>
    <w:rsid w:val="008D6218"/>
    <w:rsid w:val="008D6B34"/>
    <w:rsid w:val="008D6FD8"/>
    <w:rsid w:val="008D7A4D"/>
    <w:rsid w:val="008D7CAA"/>
    <w:rsid w:val="008E0A40"/>
    <w:rsid w:val="008E11EB"/>
    <w:rsid w:val="008E16FE"/>
    <w:rsid w:val="008E2055"/>
    <w:rsid w:val="008E2E63"/>
    <w:rsid w:val="008E30C7"/>
    <w:rsid w:val="008E36B0"/>
    <w:rsid w:val="008E3D07"/>
    <w:rsid w:val="008E4098"/>
    <w:rsid w:val="008E52B5"/>
    <w:rsid w:val="008E5A4D"/>
    <w:rsid w:val="008E67C9"/>
    <w:rsid w:val="008E6A91"/>
    <w:rsid w:val="008E787C"/>
    <w:rsid w:val="008E79D9"/>
    <w:rsid w:val="008E7C7A"/>
    <w:rsid w:val="008E7E43"/>
    <w:rsid w:val="008F0601"/>
    <w:rsid w:val="008F19F4"/>
    <w:rsid w:val="008F2465"/>
    <w:rsid w:val="008F2856"/>
    <w:rsid w:val="008F2CA2"/>
    <w:rsid w:val="008F2DB9"/>
    <w:rsid w:val="008F34E3"/>
    <w:rsid w:val="008F366B"/>
    <w:rsid w:val="008F5551"/>
    <w:rsid w:val="008F5FD3"/>
    <w:rsid w:val="008F62AF"/>
    <w:rsid w:val="008F6DE6"/>
    <w:rsid w:val="008F6E35"/>
    <w:rsid w:val="008F7598"/>
    <w:rsid w:val="0090067B"/>
    <w:rsid w:val="00900F68"/>
    <w:rsid w:val="009014A2"/>
    <w:rsid w:val="00903383"/>
    <w:rsid w:val="009044A1"/>
    <w:rsid w:val="009046D0"/>
    <w:rsid w:val="00904BA8"/>
    <w:rsid w:val="00904EEE"/>
    <w:rsid w:val="00907020"/>
    <w:rsid w:val="00907506"/>
    <w:rsid w:val="00907825"/>
    <w:rsid w:val="00907A7F"/>
    <w:rsid w:val="0091029C"/>
    <w:rsid w:val="0091082E"/>
    <w:rsid w:val="009112D4"/>
    <w:rsid w:val="00911503"/>
    <w:rsid w:val="00912043"/>
    <w:rsid w:val="009127C8"/>
    <w:rsid w:val="009134A8"/>
    <w:rsid w:val="0091615B"/>
    <w:rsid w:val="00916F03"/>
    <w:rsid w:val="00917855"/>
    <w:rsid w:val="00920839"/>
    <w:rsid w:val="00920F2E"/>
    <w:rsid w:val="009210FF"/>
    <w:rsid w:val="009213D9"/>
    <w:rsid w:val="009231C8"/>
    <w:rsid w:val="00923210"/>
    <w:rsid w:val="009246C4"/>
    <w:rsid w:val="009249BC"/>
    <w:rsid w:val="009261A8"/>
    <w:rsid w:val="00926551"/>
    <w:rsid w:val="00926858"/>
    <w:rsid w:val="0092778C"/>
    <w:rsid w:val="00927A61"/>
    <w:rsid w:val="009306A5"/>
    <w:rsid w:val="009309D3"/>
    <w:rsid w:val="009312D5"/>
    <w:rsid w:val="009317C7"/>
    <w:rsid w:val="00931D76"/>
    <w:rsid w:val="00931DC3"/>
    <w:rsid w:val="009328E6"/>
    <w:rsid w:val="00933393"/>
    <w:rsid w:val="009333F8"/>
    <w:rsid w:val="00934286"/>
    <w:rsid w:val="009344CF"/>
    <w:rsid w:val="0093655E"/>
    <w:rsid w:val="0093679A"/>
    <w:rsid w:val="009370E2"/>
    <w:rsid w:val="009371AE"/>
    <w:rsid w:val="00937B69"/>
    <w:rsid w:val="009403E0"/>
    <w:rsid w:val="00940906"/>
    <w:rsid w:val="00940DDA"/>
    <w:rsid w:val="0094147B"/>
    <w:rsid w:val="00941AB7"/>
    <w:rsid w:val="009428CC"/>
    <w:rsid w:val="00942AF6"/>
    <w:rsid w:val="00943778"/>
    <w:rsid w:val="009445D5"/>
    <w:rsid w:val="0094492D"/>
    <w:rsid w:val="00944A17"/>
    <w:rsid w:val="00944B3B"/>
    <w:rsid w:val="00944E4F"/>
    <w:rsid w:val="009455BF"/>
    <w:rsid w:val="00945ADF"/>
    <w:rsid w:val="009467CD"/>
    <w:rsid w:val="009469CA"/>
    <w:rsid w:val="00947548"/>
    <w:rsid w:val="009475F7"/>
    <w:rsid w:val="00950623"/>
    <w:rsid w:val="0095078E"/>
    <w:rsid w:val="00951119"/>
    <w:rsid w:val="009514D6"/>
    <w:rsid w:val="0095281D"/>
    <w:rsid w:val="00952CC0"/>
    <w:rsid w:val="009530E1"/>
    <w:rsid w:val="00953630"/>
    <w:rsid w:val="009541F6"/>
    <w:rsid w:val="00955108"/>
    <w:rsid w:val="009551FF"/>
    <w:rsid w:val="00956912"/>
    <w:rsid w:val="00956C3A"/>
    <w:rsid w:val="009571E3"/>
    <w:rsid w:val="0096066B"/>
    <w:rsid w:val="009606DD"/>
    <w:rsid w:val="00960737"/>
    <w:rsid w:val="00961961"/>
    <w:rsid w:val="009626BC"/>
    <w:rsid w:val="00962A97"/>
    <w:rsid w:val="00963A7F"/>
    <w:rsid w:val="00966B10"/>
    <w:rsid w:val="00967E28"/>
    <w:rsid w:val="009701E2"/>
    <w:rsid w:val="0097069C"/>
    <w:rsid w:val="00971B6E"/>
    <w:rsid w:val="00971B78"/>
    <w:rsid w:val="009726B6"/>
    <w:rsid w:val="00973D16"/>
    <w:rsid w:val="00973DA8"/>
    <w:rsid w:val="00974179"/>
    <w:rsid w:val="00974F57"/>
    <w:rsid w:val="00980499"/>
    <w:rsid w:val="00980C06"/>
    <w:rsid w:val="00980FBC"/>
    <w:rsid w:val="00981FA3"/>
    <w:rsid w:val="00982B14"/>
    <w:rsid w:val="009830E7"/>
    <w:rsid w:val="009839B0"/>
    <w:rsid w:val="00984B03"/>
    <w:rsid w:val="00984F27"/>
    <w:rsid w:val="0098540B"/>
    <w:rsid w:val="009854A4"/>
    <w:rsid w:val="00985ABF"/>
    <w:rsid w:val="00985FA9"/>
    <w:rsid w:val="00986360"/>
    <w:rsid w:val="0098638C"/>
    <w:rsid w:val="009864D7"/>
    <w:rsid w:val="0098675C"/>
    <w:rsid w:val="00986BFF"/>
    <w:rsid w:val="00986E8B"/>
    <w:rsid w:val="009871D4"/>
    <w:rsid w:val="0098753E"/>
    <w:rsid w:val="009914B1"/>
    <w:rsid w:val="00991DEA"/>
    <w:rsid w:val="00991FC4"/>
    <w:rsid w:val="00993316"/>
    <w:rsid w:val="009939C2"/>
    <w:rsid w:val="009939DF"/>
    <w:rsid w:val="009939F5"/>
    <w:rsid w:val="00994DDA"/>
    <w:rsid w:val="009959B5"/>
    <w:rsid w:val="00996362"/>
    <w:rsid w:val="009969B0"/>
    <w:rsid w:val="00996A80"/>
    <w:rsid w:val="009A00C9"/>
    <w:rsid w:val="009A0594"/>
    <w:rsid w:val="009A130E"/>
    <w:rsid w:val="009A17EB"/>
    <w:rsid w:val="009A1B33"/>
    <w:rsid w:val="009A3781"/>
    <w:rsid w:val="009A3909"/>
    <w:rsid w:val="009A3EB3"/>
    <w:rsid w:val="009A4661"/>
    <w:rsid w:val="009A4855"/>
    <w:rsid w:val="009A4CD2"/>
    <w:rsid w:val="009A4D9A"/>
    <w:rsid w:val="009A5163"/>
    <w:rsid w:val="009A5516"/>
    <w:rsid w:val="009A6541"/>
    <w:rsid w:val="009B03B2"/>
    <w:rsid w:val="009B056F"/>
    <w:rsid w:val="009B1763"/>
    <w:rsid w:val="009B1F45"/>
    <w:rsid w:val="009B29EE"/>
    <w:rsid w:val="009B3885"/>
    <w:rsid w:val="009B5F36"/>
    <w:rsid w:val="009B6580"/>
    <w:rsid w:val="009B6B2D"/>
    <w:rsid w:val="009B78EB"/>
    <w:rsid w:val="009B78FC"/>
    <w:rsid w:val="009B7BA9"/>
    <w:rsid w:val="009C027E"/>
    <w:rsid w:val="009C0A74"/>
    <w:rsid w:val="009C21D5"/>
    <w:rsid w:val="009C3303"/>
    <w:rsid w:val="009C378A"/>
    <w:rsid w:val="009C3E4F"/>
    <w:rsid w:val="009C3EF5"/>
    <w:rsid w:val="009C469C"/>
    <w:rsid w:val="009C5619"/>
    <w:rsid w:val="009C578E"/>
    <w:rsid w:val="009C6383"/>
    <w:rsid w:val="009C656C"/>
    <w:rsid w:val="009C6CFE"/>
    <w:rsid w:val="009C6E4F"/>
    <w:rsid w:val="009C7599"/>
    <w:rsid w:val="009C76F9"/>
    <w:rsid w:val="009C7899"/>
    <w:rsid w:val="009C7981"/>
    <w:rsid w:val="009D019A"/>
    <w:rsid w:val="009D057E"/>
    <w:rsid w:val="009D0BA7"/>
    <w:rsid w:val="009D1451"/>
    <w:rsid w:val="009D1CE7"/>
    <w:rsid w:val="009D356E"/>
    <w:rsid w:val="009D6325"/>
    <w:rsid w:val="009D66A1"/>
    <w:rsid w:val="009D777F"/>
    <w:rsid w:val="009D7C80"/>
    <w:rsid w:val="009E002B"/>
    <w:rsid w:val="009E077B"/>
    <w:rsid w:val="009E08D1"/>
    <w:rsid w:val="009E1689"/>
    <w:rsid w:val="009E26DF"/>
    <w:rsid w:val="009E2B93"/>
    <w:rsid w:val="009E2DA7"/>
    <w:rsid w:val="009E3046"/>
    <w:rsid w:val="009E31D7"/>
    <w:rsid w:val="009E3575"/>
    <w:rsid w:val="009E3610"/>
    <w:rsid w:val="009E370B"/>
    <w:rsid w:val="009E4057"/>
    <w:rsid w:val="009E4E5F"/>
    <w:rsid w:val="009E6442"/>
    <w:rsid w:val="009E6B39"/>
    <w:rsid w:val="009E7D6A"/>
    <w:rsid w:val="009F0474"/>
    <w:rsid w:val="009F06D8"/>
    <w:rsid w:val="009F1015"/>
    <w:rsid w:val="009F1640"/>
    <w:rsid w:val="009F1BB8"/>
    <w:rsid w:val="009F2066"/>
    <w:rsid w:val="009F28E3"/>
    <w:rsid w:val="009F28F5"/>
    <w:rsid w:val="009F2AAC"/>
    <w:rsid w:val="009F2F08"/>
    <w:rsid w:val="009F3289"/>
    <w:rsid w:val="009F56E3"/>
    <w:rsid w:val="009F7775"/>
    <w:rsid w:val="009F7FFA"/>
    <w:rsid w:val="00A0042D"/>
    <w:rsid w:val="00A00A76"/>
    <w:rsid w:val="00A0112D"/>
    <w:rsid w:val="00A016C8"/>
    <w:rsid w:val="00A02401"/>
    <w:rsid w:val="00A03715"/>
    <w:rsid w:val="00A04259"/>
    <w:rsid w:val="00A04399"/>
    <w:rsid w:val="00A0457A"/>
    <w:rsid w:val="00A0535A"/>
    <w:rsid w:val="00A063AC"/>
    <w:rsid w:val="00A070C9"/>
    <w:rsid w:val="00A0753E"/>
    <w:rsid w:val="00A07549"/>
    <w:rsid w:val="00A07B85"/>
    <w:rsid w:val="00A1090D"/>
    <w:rsid w:val="00A1148E"/>
    <w:rsid w:val="00A12182"/>
    <w:rsid w:val="00A12439"/>
    <w:rsid w:val="00A127FB"/>
    <w:rsid w:val="00A1283B"/>
    <w:rsid w:val="00A12D4C"/>
    <w:rsid w:val="00A137F2"/>
    <w:rsid w:val="00A13E2C"/>
    <w:rsid w:val="00A147E1"/>
    <w:rsid w:val="00A158D9"/>
    <w:rsid w:val="00A15C03"/>
    <w:rsid w:val="00A15D8F"/>
    <w:rsid w:val="00A15EEB"/>
    <w:rsid w:val="00A16B9B"/>
    <w:rsid w:val="00A16C7B"/>
    <w:rsid w:val="00A16D3D"/>
    <w:rsid w:val="00A16EF4"/>
    <w:rsid w:val="00A1780F"/>
    <w:rsid w:val="00A17A36"/>
    <w:rsid w:val="00A17A6B"/>
    <w:rsid w:val="00A21486"/>
    <w:rsid w:val="00A21C8A"/>
    <w:rsid w:val="00A21E0D"/>
    <w:rsid w:val="00A21ECD"/>
    <w:rsid w:val="00A22889"/>
    <w:rsid w:val="00A22E7A"/>
    <w:rsid w:val="00A22EBA"/>
    <w:rsid w:val="00A24CA2"/>
    <w:rsid w:val="00A252AA"/>
    <w:rsid w:val="00A256E5"/>
    <w:rsid w:val="00A2675E"/>
    <w:rsid w:val="00A26DB8"/>
    <w:rsid w:val="00A26F4D"/>
    <w:rsid w:val="00A26F6A"/>
    <w:rsid w:val="00A27297"/>
    <w:rsid w:val="00A2734E"/>
    <w:rsid w:val="00A275E2"/>
    <w:rsid w:val="00A30032"/>
    <w:rsid w:val="00A3089B"/>
    <w:rsid w:val="00A30C4D"/>
    <w:rsid w:val="00A32178"/>
    <w:rsid w:val="00A3228D"/>
    <w:rsid w:val="00A3280F"/>
    <w:rsid w:val="00A33D1B"/>
    <w:rsid w:val="00A35210"/>
    <w:rsid w:val="00A35B40"/>
    <w:rsid w:val="00A35D8E"/>
    <w:rsid w:val="00A35F31"/>
    <w:rsid w:val="00A35FC2"/>
    <w:rsid w:val="00A365B6"/>
    <w:rsid w:val="00A36F45"/>
    <w:rsid w:val="00A37812"/>
    <w:rsid w:val="00A40760"/>
    <w:rsid w:val="00A40BB3"/>
    <w:rsid w:val="00A40F52"/>
    <w:rsid w:val="00A41000"/>
    <w:rsid w:val="00A42135"/>
    <w:rsid w:val="00A423E8"/>
    <w:rsid w:val="00A429EB"/>
    <w:rsid w:val="00A42B23"/>
    <w:rsid w:val="00A4316D"/>
    <w:rsid w:val="00A43517"/>
    <w:rsid w:val="00A4354E"/>
    <w:rsid w:val="00A43569"/>
    <w:rsid w:val="00A43604"/>
    <w:rsid w:val="00A44C20"/>
    <w:rsid w:val="00A456EA"/>
    <w:rsid w:val="00A468A3"/>
    <w:rsid w:val="00A46968"/>
    <w:rsid w:val="00A46A8C"/>
    <w:rsid w:val="00A50B72"/>
    <w:rsid w:val="00A518F1"/>
    <w:rsid w:val="00A52041"/>
    <w:rsid w:val="00A52105"/>
    <w:rsid w:val="00A52166"/>
    <w:rsid w:val="00A5247B"/>
    <w:rsid w:val="00A524A4"/>
    <w:rsid w:val="00A52A8C"/>
    <w:rsid w:val="00A52DD1"/>
    <w:rsid w:val="00A53396"/>
    <w:rsid w:val="00A53CCA"/>
    <w:rsid w:val="00A53E14"/>
    <w:rsid w:val="00A54C64"/>
    <w:rsid w:val="00A55065"/>
    <w:rsid w:val="00A55A79"/>
    <w:rsid w:val="00A55B39"/>
    <w:rsid w:val="00A55E0B"/>
    <w:rsid w:val="00A563DA"/>
    <w:rsid w:val="00A56415"/>
    <w:rsid w:val="00A56812"/>
    <w:rsid w:val="00A56DF3"/>
    <w:rsid w:val="00A57812"/>
    <w:rsid w:val="00A578A4"/>
    <w:rsid w:val="00A60C99"/>
    <w:rsid w:val="00A62633"/>
    <w:rsid w:val="00A628BD"/>
    <w:rsid w:val="00A634A4"/>
    <w:rsid w:val="00A63807"/>
    <w:rsid w:val="00A6500F"/>
    <w:rsid w:val="00A6592D"/>
    <w:rsid w:val="00A65BBA"/>
    <w:rsid w:val="00A6658E"/>
    <w:rsid w:val="00A665C5"/>
    <w:rsid w:val="00A66E88"/>
    <w:rsid w:val="00A67813"/>
    <w:rsid w:val="00A67944"/>
    <w:rsid w:val="00A70A42"/>
    <w:rsid w:val="00A70FA8"/>
    <w:rsid w:val="00A7228A"/>
    <w:rsid w:val="00A723A1"/>
    <w:rsid w:val="00A72D1F"/>
    <w:rsid w:val="00A72D83"/>
    <w:rsid w:val="00A738B5"/>
    <w:rsid w:val="00A7416F"/>
    <w:rsid w:val="00A74FFA"/>
    <w:rsid w:val="00A7654F"/>
    <w:rsid w:val="00A766E5"/>
    <w:rsid w:val="00A76FBC"/>
    <w:rsid w:val="00A77F5A"/>
    <w:rsid w:val="00A8060F"/>
    <w:rsid w:val="00A80EEC"/>
    <w:rsid w:val="00A81C95"/>
    <w:rsid w:val="00A82024"/>
    <w:rsid w:val="00A8275B"/>
    <w:rsid w:val="00A82C2B"/>
    <w:rsid w:val="00A8313A"/>
    <w:rsid w:val="00A839F9"/>
    <w:rsid w:val="00A83CDA"/>
    <w:rsid w:val="00A8445F"/>
    <w:rsid w:val="00A84A65"/>
    <w:rsid w:val="00A84F86"/>
    <w:rsid w:val="00A853A3"/>
    <w:rsid w:val="00A8743A"/>
    <w:rsid w:val="00A8763A"/>
    <w:rsid w:val="00A87A56"/>
    <w:rsid w:val="00A9105E"/>
    <w:rsid w:val="00A910D7"/>
    <w:rsid w:val="00A91F9C"/>
    <w:rsid w:val="00A9365A"/>
    <w:rsid w:val="00A93C4F"/>
    <w:rsid w:val="00A93CA1"/>
    <w:rsid w:val="00A9432B"/>
    <w:rsid w:val="00A9456D"/>
    <w:rsid w:val="00A9471C"/>
    <w:rsid w:val="00A94E39"/>
    <w:rsid w:val="00A960DB"/>
    <w:rsid w:val="00A9651F"/>
    <w:rsid w:val="00A967C6"/>
    <w:rsid w:val="00A97D99"/>
    <w:rsid w:val="00A97F76"/>
    <w:rsid w:val="00AA0084"/>
    <w:rsid w:val="00AA05CB"/>
    <w:rsid w:val="00AA0B53"/>
    <w:rsid w:val="00AA0BC3"/>
    <w:rsid w:val="00AA0E51"/>
    <w:rsid w:val="00AA0ECC"/>
    <w:rsid w:val="00AA1A0C"/>
    <w:rsid w:val="00AA2212"/>
    <w:rsid w:val="00AA2FC7"/>
    <w:rsid w:val="00AA30FC"/>
    <w:rsid w:val="00AA3E4D"/>
    <w:rsid w:val="00AA460E"/>
    <w:rsid w:val="00AA48DF"/>
    <w:rsid w:val="00AA5705"/>
    <w:rsid w:val="00AA577A"/>
    <w:rsid w:val="00AA5B9D"/>
    <w:rsid w:val="00AA5F0E"/>
    <w:rsid w:val="00AA6950"/>
    <w:rsid w:val="00AA6E43"/>
    <w:rsid w:val="00AA6FF6"/>
    <w:rsid w:val="00AB01B2"/>
    <w:rsid w:val="00AB0AF3"/>
    <w:rsid w:val="00AB0B92"/>
    <w:rsid w:val="00AB0F74"/>
    <w:rsid w:val="00AB1DAF"/>
    <w:rsid w:val="00AB1DB7"/>
    <w:rsid w:val="00AB1F9B"/>
    <w:rsid w:val="00AB221B"/>
    <w:rsid w:val="00AB222F"/>
    <w:rsid w:val="00AB26C3"/>
    <w:rsid w:val="00AB3341"/>
    <w:rsid w:val="00AB463C"/>
    <w:rsid w:val="00AB55F8"/>
    <w:rsid w:val="00AB5F06"/>
    <w:rsid w:val="00AB6135"/>
    <w:rsid w:val="00AB6264"/>
    <w:rsid w:val="00AB79D7"/>
    <w:rsid w:val="00AB7CA6"/>
    <w:rsid w:val="00AC0080"/>
    <w:rsid w:val="00AC0A69"/>
    <w:rsid w:val="00AC0DCF"/>
    <w:rsid w:val="00AC13F9"/>
    <w:rsid w:val="00AC1B36"/>
    <w:rsid w:val="00AC1C89"/>
    <w:rsid w:val="00AC22D4"/>
    <w:rsid w:val="00AC3A55"/>
    <w:rsid w:val="00AC3BD7"/>
    <w:rsid w:val="00AC47CE"/>
    <w:rsid w:val="00AC4B1D"/>
    <w:rsid w:val="00AC4FF9"/>
    <w:rsid w:val="00AC5579"/>
    <w:rsid w:val="00AC5FCB"/>
    <w:rsid w:val="00AC5FE6"/>
    <w:rsid w:val="00AC62D4"/>
    <w:rsid w:val="00AC6AC4"/>
    <w:rsid w:val="00AC72E4"/>
    <w:rsid w:val="00AC7384"/>
    <w:rsid w:val="00AC7922"/>
    <w:rsid w:val="00AD0625"/>
    <w:rsid w:val="00AD1468"/>
    <w:rsid w:val="00AD156D"/>
    <w:rsid w:val="00AD17E3"/>
    <w:rsid w:val="00AD1937"/>
    <w:rsid w:val="00AD3168"/>
    <w:rsid w:val="00AD345B"/>
    <w:rsid w:val="00AD36ED"/>
    <w:rsid w:val="00AD59EA"/>
    <w:rsid w:val="00AD7160"/>
    <w:rsid w:val="00AD7A3F"/>
    <w:rsid w:val="00AE0349"/>
    <w:rsid w:val="00AE2398"/>
    <w:rsid w:val="00AE2639"/>
    <w:rsid w:val="00AE33FB"/>
    <w:rsid w:val="00AE387C"/>
    <w:rsid w:val="00AE3C86"/>
    <w:rsid w:val="00AE3FA7"/>
    <w:rsid w:val="00AE4764"/>
    <w:rsid w:val="00AE58C5"/>
    <w:rsid w:val="00AE5C2E"/>
    <w:rsid w:val="00AE5D72"/>
    <w:rsid w:val="00AE66D6"/>
    <w:rsid w:val="00AF2516"/>
    <w:rsid w:val="00AF2A14"/>
    <w:rsid w:val="00AF328F"/>
    <w:rsid w:val="00AF36B6"/>
    <w:rsid w:val="00AF41A6"/>
    <w:rsid w:val="00AF4CA9"/>
    <w:rsid w:val="00AF4D24"/>
    <w:rsid w:val="00AF52DE"/>
    <w:rsid w:val="00AF5F0B"/>
    <w:rsid w:val="00AF68D2"/>
    <w:rsid w:val="00AF6FCE"/>
    <w:rsid w:val="00AF712D"/>
    <w:rsid w:val="00AF77BD"/>
    <w:rsid w:val="00AF7D77"/>
    <w:rsid w:val="00B01E1F"/>
    <w:rsid w:val="00B01FD8"/>
    <w:rsid w:val="00B02810"/>
    <w:rsid w:val="00B04D77"/>
    <w:rsid w:val="00B06378"/>
    <w:rsid w:val="00B075FA"/>
    <w:rsid w:val="00B07D5C"/>
    <w:rsid w:val="00B10799"/>
    <w:rsid w:val="00B10B77"/>
    <w:rsid w:val="00B10BAC"/>
    <w:rsid w:val="00B10C94"/>
    <w:rsid w:val="00B1130B"/>
    <w:rsid w:val="00B115EC"/>
    <w:rsid w:val="00B11AF7"/>
    <w:rsid w:val="00B12235"/>
    <w:rsid w:val="00B1237A"/>
    <w:rsid w:val="00B1279D"/>
    <w:rsid w:val="00B12FF0"/>
    <w:rsid w:val="00B13493"/>
    <w:rsid w:val="00B1378C"/>
    <w:rsid w:val="00B137D5"/>
    <w:rsid w:val="00B138B5"/>
    <w:rsid w:val="00B13D23"/>
    <w:rsid w:val="00B1549E"/>
    <w:rsid w:val="00B163BB"/>
    <w:rsid w:val="00B168F6"/>
    <w:rsid w:val="00B16DB9"/>
    <w:rsid w:val="00B1779C"/>
    <w:rsid w:val="00B2044E"/>
    <w:rsid w:val="00B20485"/>
    <w:rsid w:val="00B2075C"/>
    <w:rsid w:val="00B20A96"/>
    <w:rsid w:val="00B212DA"/>
    <w:rsid w:val="00B22740"/>
    <w:rsid w:val="00B2283C"/>
    <w:rsid w:val="00B22C46"/>
    <w:rsid w:val="00B22DBB"/>
    <w:rsid w:val="00B22DEB"/>
    <w:rsid w:val="00B233E7"/>
    <w:rsid w:val="00B24A5E"/>
    <w:rsid w:val="00B24D09"/>
    <w:rsid w:val="00B24E83"/>
    <w:rsid w:val="00B250C7"/>
    <w:rsid w:val="00B25CD9"/>
    <w:rsid w:val="00B25D31"/>
    <w:rsid w:val="00B2611E"/>
    <w:rsid w:val="00B26C55"/>
    <w:rsid w:val="00B26D36"/>
    <w:rsid w:val="00B27E04"/>
    <w:rsid w:val="00B30EF2"/>
    <w:rsid w:val="00B3193E"/>
    <w:rsid w:val="00B31DE8"/>
    <w:rsid w:val="00B323C2"/>
    <w:rsid w:val="00B32A6B"/>
    <w:rsid w:val="00B32B72"/>
    <w:rsid w:val="00B33BD2"/>
    <w:rsid w:val="00B34483"/>
    <w:rsid w:val="00B3503D"/>
    <w:rsid w:val="00B3576D"/>
    <w:rsid w:val="00B36CF4"/>
    <w:rsid w:val="00B371DE"/>
    <w:rsid w:val="00B4052C"/>
    <w:rsid w:val="00B40AF9"/>
    <w:rsid w:val="00B42168"/>
    <w:rsid w:val="00B425DD"/>
    <w:rsid w:val="00B42645"/>
    <w:rsid w:val="00B42763"/>
    <w:rsid w:val="00B43522"/>
    <w:rsid w:val="00B438CD"/>
    <w:rsid w:val="00B43DC8"/>
    <w:rsid w:val="00B440FE"/>
    <w:rsid w:val="00B448D9"/>
    <w:rsid w:val="00B45003"/>
    <w:rsid w:val="00B45272"/>
    <w:rsid w:val="00B4577F"/>
    <w:rsid w:val="00B47E29"/>
    <w:rsid w:val="00B502CE"/>
    <w:rsid w:val="00B5077E"/>
    <w:rsid w:val="00B515A6"/>
    <w:rsid w:val="00B51635"/>
    <w:rsid w:val="00B516AC"/>
    <w:rsid w:val="00B519A5"/>
    <w:rsid w:val="00B51A26"/>
    <w:rsid w:val="00B51F13"/>
    <w:rsid w:val="00B529EA"/>
    <w:rsid w:val="00B52B72"/>
    <w:rsid w:val="00B530EC"/>
    <w:rsid w:val="00B533BA"/>
    <w:rsid w:val="00B5384C"/>
    <w:rsid w:val="00B53C53"/>
    <w:rsid w:val="00B54028"/>
    <w:rsid w:val="00B54233"/>
    <w:rsid w:val="00B543A1"/>
    <w:rsid w:val="00B54C6A"/>
    <w:rsid w:val="00B54D89"/>
    <w:rsid w:val="00B556BB"/>
    <w:rsid w:val="00B56191"/>
    <w:rsid w:val="00B56B89"/>
    <w:rsid w:val="00B57AFE"/>
    <w:rsid w:val="00B60086"/>
    <w:rsid w:val="00B6181A"/>
    <w:rsid w:val="00B61BD9"/>
    <w:rsid w:val="00B62A33"/>
    <w:rsid w:val="00B635DD"/>
    <w:rsid w:val="00B640E2"/>
    <w:rsid w:val="00B64B19"/>
    <w:rsid w:val="00B64C4D"/>
    <w:rsid w:val="00B652C1"/>
    <w:rsid w:val="00B65387"/>
    <w:rsid w:val="00B67C8A"/>
    <w:rsid w:val="00B70647"/>
    <w:rsid w:val="00B70963"/>
    <w:rsid w:val="00B72B3C"/>
    <w:rsid w:val="00B72DD5"/>
    <w:rsid w:val="00B73720"/>
    <w:rsid w:val="00B7427F"/>
    <w:rsid w:val="00B75DAC"/>
    <w:rsid w:val="00B75E32"/>
    <w:rsid w:val="00B761FB"/>
    <w:rsid w:val="00B763BD"/>
    <w:rsid w:val="00B76473"/>
    <w:rsid w:val="00B76B08"/>
    <w:rsid w:val="00B7763D"/>
    <w:rsid w:val="00B810E1"/>
    <w:rsid w:val="00B812C3"/>
    <w:rsid w:val="00B81990"/>
    <w:rsid w:val="00B819DC"/>
    <w:rsid w:val="00B8278E"/>
    <w:rsid w:val="00B82BAA"/>
    <w:rsid w:val="00B82E65"/>
    <w:rsid w:val="00B82F1C"/>
    <w:rsid w:val="00B834E6"/>
    <w:rsid w:val="00B83AB2"/>
    <w:rsid w:val="00B84B65"/>
    <w:rsid w:val="00B84CF5"/>
    <w:rsid w:val="00B85AB4"/>
    <w:rsid w:val="00B85B80"/>
    <w:rsid w:val="00B8678F"/>
    <w:rsid w:val="00B87655"/>
    <w:rsid w:val="00B87B0B"/>
    <w:rsid w:val="00B87B60"/>
    <w:rsid w:val="00B87C0C"/>
    <w:rsid w:val="00B9083A"/>
    <w:rsid w:val="00B90931"/>
    <w:rsid w:val="00B90DC4"/>
    <w:rsid w:val="00B91FC9"/>
    <w:rsid w:val="00B92438"/>
    <w:rsid w:val="00B92BB0"/>
    <w:rsid w:val="00B930ED"/>
    <w:rsid w:val="00B9319A"/>
    <w:rsid w:val="00B94322"/>
    <w:rsid w:val="00B9444D"/>
    <w:rsid w:val="00B952D7"/>
    <w:rsid w:val="00B9535F"/>
    <w:rsid w:val="00B95F4E"/>
    <w:rsid w:val="00B96466"/>
    <w:rsid w:val="00B96BA3"/>
    <w:rsid w:val="00B96F92"/>
    <w:rsid w:val="00B972FA"/>
    <w:rsid w:val="00BA01DC"/>
    <w:rsid w:val="00BA0571"/>
    <w:rsid w:val="00BA0CF5"/>
    <w:rsid w:val="00BA1480"/>
    <w:rsid w:val="00BA14B5"/>
    <w:rsid w:val="00BA176C"/>
    <w:rsid w:val="00BA1D74"/>
    <w:rsid w:val="00BA3729"/>
    <w:rsid w:val="00BA46AF"/>
    <w:rsid w:val="00BA73A2"/>
    <w:rsid w:val="00BA7EE8"/>
    <w:rsid w:val="00BB09EF"/>
    <w:rsid w:val="00BB1E28"/>
    <w:rsid w:val="00BB3509"/>
    <w:rsid w:val="00BB3745"/>
    <w:rsid w:val="00BB4DDD"/>
    <w:rsid w:val="00BB5139"/>
    <w:rsid w:val="00BB5D9B"/>
    <w:rsid w:val="00BB653E"/>
    <w:rsid w:val="00BB6926"/>
    <w:rsid w:val="00BB696D"/>
    <w:rsid w:val="00BB796E"/>
    <w:rsid w:val="00BB7B0A"/>
    <w:rsid w:val="00BC026F"/>
    <w:rsid w:val="00BC0AE9"/>
    <w:rsid w:val="00BC15BB"/>
    <w:rsid w:val="00BC1B7A"/>
    <w:rsid w:val="00BC1C9E"/>
    <w:rsid w:val="00BC2258"/>
    <w:rsid w:val="00BC22FA"/>
    <w:rsid w:val="00BC236B"/>
    <w:rsid w:val="00BC253A"/>
    <w:rsid w:val="00BC28D5"/>
    <w:rsid w:val="00BC28DC"/>
    <w:rsid w:val="00BC2974"/>
    <w:rsid w:val="00BC2D45"/>
    <w:rsid w:val="00BC2ECC"/>
    <w:rsid w:val="00BC3E33"/>
    <w:rsid w:val="00BC422F"/>
    <w:rsid w:val="00BC4651"/>
    <w:rsid w:val="00BC47FE"/>
    <w:rsid w:val="00BC4B7D"/>
    <w:rsid w:val="00BC56AD"/>
    <w:rsid w:val="00BC615F"/>
    <w:rsid w:val="00BC692A"/>
    <w:rsid w:val="00BC6B37"/>
    <w:rsid w:val="00BC6C56"/>
    <w:rsid w:val="00BC7AAA"/>
    <w:rsid w:val="00BD0ED9"/>
    <w:rsid w:val="00BD17C7"/>
    <w:rsid w:val="00BD20B6"/>
    <w:rsid w:val="00BD22F0"/>
    <w:rsid w:val="00BD2511"/>
    <w:rsid w:val="00BD2DE6"/>
    <w:rsid w:val="00BD312F"/>
    <w:rsid w:val="00BD3F35"/>
    <w:rsid w:val="00BD48FD"/>
    <w:rsid w:val="00BD57D4"/>
    <w:rsid w:val="00BD66CA"/>
    <w:rsid w:val="00BD67DD"/>
    <w:rsid w:val="00BD7201"/>
    <w:rsid w:val="00BD7640"/>
    <w:rsid w:val="00BD776C"/>
    <w:rsid w:val="00BD7C6B"/>
    <w:rsid w:val="00BE01D9"/>
    <w:rsid w:val="00BE1911"/>
    <w:rsid w:val="00BE20B2"/>
    <w:rsid w:val="00BE24EC"/>
    <w:rsid w:val="00BE2694"/>
    <w:rsid w:val="00BE2CD9"/>
    <w:rsid w:val="00BE30DF"/>
    <w:rsid w:val="00BE38C3"/>
    <w:rsid w:val="00BE39E7"/>
    <w:rsid w:val="00BE3C9E"/>
    <w:rsid w:val="00BE423E"/>
    <w:rsid w:val="00BE50BA"/>
    <w:rsid w:val="00BE5339"/>
    <w:rsid w:val="00BE55FA"/>
    <w:rsid w:val="00BE5A02"/>
    <w:rsid w:val="00BE5BA7"/>
    <w:rsid w:val="00BE67BD"/>
    <w:rsid w:val="00BE69F6"/>
    <w:rsid w:val="00BE6A52"/>
    <w:rsid w:val="00BE7152"/>
    <w:rsid w:val="00BE7A1B"/>
    <w:rsid w:val="00BF010B"/>
    <w:rsid w:val="00BF033C"/>
    <w:rsid w:val="00BF0705"/>
    <w:rsid w:val="00BF114B"/>
    <w:rsid w:val="00BF15FC"/>
    <w:rsid w:val="00BF265B"/>
    <w:rsid w:val="00BF26DD"/>
    <w:rsid w:val="00BF3156"/>
    <w:rsid w:val="00BF31E7"/>
    <w:rsid w:val="00BF3758"/>
    <w:rsid w:val="00BF3930"/>
    <w:rsid w:val="00BF3C27"/>
    <w:rsid w:val="00BF459E"/>
    <w:rsid w:val="00BF516E"/>
    <w:rsid w:val="00BF557A"/>
    <w:rsid w:val="00BF5600"/>
    <w:rsid w:val="00BF6489"/>
    <w:rsid w:val="00BF7A18"/>
    <w:rsid w:val="00BF7B8C"/>
    <w:rsid w:val="00BF7EB5"/>
    <w:rsid w:val="00C0053F"/>
    <w:rsid w:val="00C005CC"/>
    <w:rsid w:val="00C009E6"/>
    <w:rsid w:val="00C00FD5"/>
    <w:rsid w:val="00C02500"/>
    <w:rsid w:val="00C028DA"/>
    <w:rsid w:val="00C02DC6"/>
    <w:rsid w:val="00C03E8A"/>
    <w:rsid w:val="00C03F38"/>
    <w:rsid w:val="00C03F66"/>
    <w:rsid w:val="00C0422B"/>
    <w:rsid w:val="00C04F2C"/>
    <w:rsid w:val="00C050F6"/>
    <w:rsid w:val="00C05794"/>
    <w:rsid w:val="00C05C8E"/>
    <w:rsid w:val="00C06DF0"/>
    <w:rsid w:val="00C06EA0"/>
    <w:rsid w:val="00C07539"/>
    <w:rsid w:val="00C11983"/>
    <w:rsid w:val="00C11CC4"/>
    <w:rsid w:val="00C125AB"/>
    <w:rsid w:val="00C12DFC"/>
    <w:rsid w:val="00C12E71"/>
    <w:rsid w:val="00C12F8D"/>
    <w:rsid w:val="00C133DB"/>
    <w:rsid w:val="00C156FC"/>
    <w:rsid w:val="00C159E3"/>
    <w:rsid w:val="00C16061"/>
    <w:rsid w:val="00C16269"/>
    <w:rsid w:val="00C16B45"/>
    <w:rsid w:val="00C1721D"/>
    <w:rsid w:val="00C1735B"/>
    <w:rsid w:val="00C20B3E"/>
    <w:rsid w:val="00C21273"/>
    <w:rsid w:val="00C22697"/>
    <w:rsid w:val="00C2291B"/>
    <w:rsid w:val="00C2339D"/>
    <w:rsid w:val="00C245F6"/>
    <w:rsid w:val="00C251C5"/>
    <w:rsid w:val="00C25518"/>
    <w:rsid w:val="00C25A65"/>
    <w:rsid w:val="00C25C6C"/>
    <w:rsid w:val="00C25CF4"/>
    <w:rsid w:val="00C25DF0"/>
    <w:rsid w:val="00C27324"/>
    <w:rsid w:val="00C27377"/>
    <w:rsid w:val="00C27D6D"/>
    <w:rsid w:val="00C30180"/>
    <w:rsid w:val="00C30886"/>
    <w:rsid w:val="00C3136E"/>
    <w:rsid w:val="00C3293D"/>
    <w:rsid w:val="00C3306E"/>
    <w:rsid w:val="00C33090"/>
    <w:rsid w:val="00C33283"/>
    <w:rsid w:val="00C33376"/>
    <w:rsid w:val="00C340BF"/>
    <w:rsid w:val="00C358A7"/>
    <w:rsid w:val="00C35E16"/>
    <w:rsid w:val="00C35E48"/>
    <w:rsid w:val="00C35FA9"/>
    <w:rsid w:val="00C364BA"/>
    <w:rsid w:val="00C36C16"/>
    <w:rsid w:val="00C37C9E"/>
    <w:rsid w:val="00C40583"/>
    <w:rsid w:val="00C414FD"/>
    <w:rsid w:val="00C417A1"/>
    <w:rsid w:val="00C41B4D"/>
    <w:rsid w:val="00C4246B"/>
    <w:rsid w:val="00C428A8"/>
    <w:rsid w:val="00C42B9E"/>
    <w:rsid w:val="00C43600"/>
    <w:rsid w:val="00C43677"/>
    <w:rsid w:val="00C43B72"/>
    <w:rsid w:val="00C443E9"/>
    <w:rsid w:val="00C44A4D"/>
    <w:rsid w:val="00C45F06"/>
    <w:rsid w:val="00C465A2"/>
    <w:rsid w:val="00C4720F"/>
    <w:rsid w:val="00C47443"/>
    <w:rsid w:val="00C476A4"/>
    <w:rsid w:val="00C4785A"/>
    <w:rsid w:val="00C47B92"/>
    <w:rsid w:val="00C5069D"/>
    <w:rsid w:val="00C50E0C"/>
    <w:rsid w:val="00C52E29"/>
    <w:rsid w:val="00C53562"/>
    <w:rsid w:val="00C5396B"/>
    <w:rsid w:val="00C539F2"/>
    <w:rsid w:val="00C53DFF"/>
    <w:rsid w:val="00C542C9"/>
    <w:rsid w:val="00C54504"/>
    <w:rsid w:val="00C545B4"/>
    <w:rsid w:val="00C54820"/>
    <w:rsid w:val="00C54A58"/>
    <w:rsid w:val="00C55296"/>
    <w:rsid w:val="00C553DB"/>
    <w:rsid w:val="00C5546E"/>
    <w:rsid w:val="00C55C88"/>
    <w:rsid w:val="00C55D45"/>
    <w:rsid w:val="00C560E5"/>
    <w:rsid w:val="00C56731"/>
    <w:rsid w:val="00C579E6"/>
    <w:rsid w:val="00C60D46"/>
    <w:rsid w:val="00C60D48"/>
    <w:rsid w:val="00C60DFF"/>
    <w:rsid w:val="00C60FB1"/>
    <w:rsid w:val="00C61194"/>
    <w:rsid w:val="00C61906"/>
    <w:rsid w:val="00C626F0"/>
    <w:rsid w:val="00C62C3E"/>
    <w:rsid w:val="00C63488"/>
    <w:rsid w:val="00C63A73"/>
    <w:rsid w:val="00C65059"/>
    <w:rsid w:val="00C653B4"/>
    <w:rsid w:val="00C666C5"/>
    <w:rsid w:val="00C669D7"/>
    <w:rsid w:val="00C7031C"/>
    <w:rsid w:val="00C70AA3"/>
    <w:rsid w:val="00C71474"/>
    <w:rsid w:val="00C71BB2"/>
    <w:rsid w:val="00C72F61"/>
    <w:rsid w:val="00C73B8C"/>
    <w:rsid w:val="00C74763"/>
    <w:rsid w:val="00C74792"/>
    <w:rsid w:val="00C75058"/>
    <w:rsid w:val="00C756B4"/>
    <w:rsid w:val="00C7589A"/>
    <w:rsid w:val="00C75BB4"/>
    <w:rsid w:val="00C75E9F"/>
    <w:rsid w:val="00C7631B"/>
    <w:rsid w:val="00C76827"/>
    <w:rsid w:val="00C76EBE"/>
    <w:rsid w:val="00C77377"/>
    <w:rsid w:val="00C77C9B"/>
    <w:rsid w:val="00C77E81"/>
    <w:rsid w:val="00C77E8C"/>
    <w:rsid w:val="00C80130"/>
    <w:rsid w:val="00C80685"/>
    <w:rsid w:val="00C80852"/>
    <w:rsid w:val="00C80DA8"/>
    <w:rsid w:val="00C811B8"/>
    <w:rsid w:val="00C82A01"/>
    <w:rsid w:val="00C83701"/>
    <w:rsid w:val="00C83B04"/>
    <w:rsid w:val="00C843C9"/>
    <w:rsid w:val="00C84861"/>
    <w:rsid w:val="00C84A17"/>
    <w:rsid w:val="00C84ED0"/>
    <w:rsid w:val="00C85622"/>
    <w:rsid w:val="00C86F06"/>
    <w:rsid w:val="00C878BE"/>
    <w:rsid w:val="00C87976"/>
    <w:rsid w:val="00C915DE"/>
    <w:rsid w:val="00C92A42"/>
    <w:rsid w:val="00C92D20"/>
    <w:rsid w:val="00C93353"/>
    <w:rsid w:val="00C936F8"/>
    <w:rsid w:val="00C93CEF"/>
    <w:rsid w:val="00C946F8"/>
    <w:rsid w:val="00C95126"/>
    <w:rsid w:val="00C95392"/>
    <w:rsid w:val="00C9595A"/>
    <w:rsid w:val="00C95C85"/>
    <w:rsid w:val="00C96A2F"/>
    <w:rsid w:val="00C96E5E"/>
    <w:rsid w:val="00C972F6"/>
    <w:rsid w:val="00C97A22"/>
    <w:rsid w:val="00CA17E3"/>
    <w:rsid w:val="00CA1A1C"/>
    <w:rsid w:val="00CA2416"/>
    <w:rsid w:val="00CA29C8"/>
    <w:rsid w:val="00CA2AA8"/>
    <w:rsid w:val="00CA327B"/>
    <w:rsid w:val="00CA3A87"/>
    <w:rsid w:val="00CA3E3B"/>
    <w:rsid w:val="00CA443B"/>
    <w:rsid w:val="00CA4878"/>
    <w:rsid w:val="00CA4FA7"/>
    <w:rsid w:val="00CA5C00"/>
    <w:rsid w:val="00CA5DEA"/>
    <w:rsid w:val="00CA6102"/>
    <w:rsid w:val="00CA6BD7"/>
    <w:rsid w:val="00CA6CB4"/>
    <w:rsid w:val="00CA7114"/>
    <w:rsid w:val="00CB145F"/>
    <w:rsid w:val="00CB1E3D"/>
    <w:rsid w:val="00CB1F0C"/>
    <w:rsid w:val="00CB229E"/>
    <w:rsid w:val="00CB22A9"/>
    <w:rsid w:val="00CB25E4"/>
    <w:rsid w:val="00CB29DD"/>
    <w:rsid w:val="00CB2A8F"/>
    <w:rsid w:val="00CB339E"/>
    <w:rsid w:val="00CB38A1"/>
    <w:rsid w:val="00CB3962"/>
    <w:rsid w:val="00CB3DE3"/>
    <w:rsid w:val="00CB44DA"/>
    <w:rsid w:val="00CB4607"/>
    <w:rsid w:val="00CB4781"/>
    <w:rsid w:val="00CB5A98"/>
    <w:rsid w:val="00CB5BB1"/>
    <w:rsid w:val="00CB6722"/>
    <w:rsid w:val="00CB6ACF"/>
    <w:rsid w:val="00CB6B26"/>
    <w:rsid w:val="00CB6B6D"/>
    <w:rsid w:val="00CB71C0"/>
    <w:rsid w:val="00CC0394"/>
    <w:rsid w:val="00CC081E"/>
    <w:rsid w:val="00CC15E1"/>
    <w:rsid w:val="00CC23C7"/>
    <w:rsid w:val="00CC2BDE"/>
    <w:rsid w:val="00CC59E8"/>
    <w:rsid w:val="00CC5B7A"/>
    <w:rsid w:val="00CC64B0"/>
    <w:rsid w:val="00CD0513"/>
    <w:rsid w:val="00CD06B2"/>
    <w:rsid w:val="00CD108E"/>
    <w:rsid w:val="00CD138C"/>
    <w:rsid w:val="00CD18EC"/>
    <w:rsid w:val="00CD290F"/>
    <w:rsid w:val="00CD3C92"/>
    <w:rsid w:val="00CD4A1B"/>
    <w:rsid w:val="00CD4E2D"/>
    <w:rsid w:val="00CD539D"/>
    <w:rsid w:val="00CD53F4"/>
    <w:rsid w:val="00CD5A8F"/>
    <w:rsid w:val="00CD68BA"/>
    <w:rsid w:val="00CD713E"/>
    <w:rsid w:val="00CE00FF"/>
    <w:rsid w:val="00CE0CD4"/>
    <w:rsid w:val="00CE1074"/>
    <w:rsid w:val="00CE177C"/>
    <w:rsid w:val="00CE19D0"/>
    <w:rsid w:val="00CE23AF"/>
    <w:rsid w:val="00CE28DD"/>
    <w:rsid w:val="00CE2D5C"/>
    <w:rsid w:val="00CE351B"/>
    <w:rsid w:val="00CE392E"/>
    <w:rsid w:val="00CE43FF"/>
    <w:rsid w:val="00CE4488"/>
    <w:rsid w:val="00CE5EDF"/>
    <w:rsid w:val="00CE6404"/>
    <w:rsid w:val="00CE647D"/>
    <w:rsid w:val="00CE669E"/>
    <w:rsid w:val="00CE72E7"/>
    <w:rsid w:val="00CE78B0"/>
    <w:rsid w:val="00CE7956"/>
    <w:rsid w:val="00CF060E"/>
    <w:rsid w:val="00CF092A"/>
    <w:rsid w:val="00CF0DA6"/>
    <w:rsid w:val="00CF127D"/>
    <w:rsid w:val="00CF147B"/>
    <w:rsid w:val="00CF19B3"/>
    <w:rsid w:val="00CF1E08"/>
    <w:rsid w:val="00CF2123"/>
    <w:rsid w:val="00CF24CE"/>
    <w:rsid w:val="00CF28C3"/>
    <w:rsid w:val="00CF2964"/>
    <w:rsid w:val="00CF2F06"/>
    <w:rsid w:val="00CF3CC5"/>
    <w:rsid w:val="00CF41AD"/>
    <w:rsid w:val="00CF4AE5"/>
    <w:rsid w:val="00CF4B7E"/>
    <w:rsid w:val="00CF57CB"/>
    <w:rsid w:val="00CF57E4"/>
    <w:rsid w:val="00CF6249"/>
    <w:rsid w:val="00CF643E"/>
    <w:rsid w:val="00CF65FC"/>
    <w:rsid w:val="00CF676A"/>
    <w:rsid w:val="00CF7CD7"/>
    <w:rsid w:val="00CF7E03"/>
    <w:rsid w:val="00D0068F"/>
    <w:rsid w:val="00D00DBA"/>
    <w:rsid w:val="00D01409"/>
    <w:rsid w:val="00D01F11"/>
    <w:rsid w:val="00D01F4E"/>
    <w:rsid w:val="00D04A55"/>
    <w:rsid w:val="00D05B03"/>
    <w:rsid w:val="00D05D9D"/>
    <w:rsid w:val="00D068D7"/>
    <w:rsid w:val="00D069F4"/>
    <w:rsid w:val="00D0731A"/>
    <w:rsid w:val="00D07DD3"/>
    <w:rsid w:val="00D07F36"/>
    <w:rsid w:val="00D11BAB"/>
    <w:rsid w:val="00D11E81"/>
    <w:rsid w:val="00D12A70"/>
    <w:rsid w:val="00D132A6"/>
    <w:rsid w:val="00D13DEC"/>
    <w:rsid w:val="00D13F9C"/>
    <w:rsid w:val="00D142DA"/>
    <w:rsid w:val="00D14706"/>
    <w:rsid w:val="00D15607"/>
    <w:rsid w:val="00D157BA"/>
    <w:rsid w:val="00D15B7E"/>
    <w:rsid w:val="00D16223"/>
    <w:rsid w:val="00D170E4"/>
    <w:rsid w:val="00D1728C"/>
    <w:rsid w:val="00D17F9D"/>
    <w:rsid w:val="00D20FF6"/>
    <w:rsid w:val="00D2162B"/>
    <w:rsid w:val="00D219E4"/>
    <w:rsid w:val="00D223D8"/>
    <w:rsid w:val="00D227A2"/>
    <w:rsid w:val="00D23024"/>
    <w:rsid w:val="00D230FC"/>
    <w:rsid w:val="00D2318A"/>
    <w:rsid w:val="00D23AC3"/>
    <w:rsid w:val="00D23D7B"/>
    <w:rsid w:val="00D24423"/>
    <w:rsid w:val="00D244BE"/>
    <w:rsid w:val="00D24A90"/>
    <w:rsid w:val="00D258DB"/>
    <w:rsid w:val="00D25B06"/>
    <w:rsid w:val="00D26399"/>
    <w:rsid w:val="00D265D9"/>
    <w:rsid w:val="00D26FD8"/>
    <w:rsid w:val="00D273BF"/>
    <w:rsid w:val="00D3007A"/>
    <w:rsid w:val="00D30B62"/>
    <w:rsid w:val="00D313A7"/>
    <w:rsid w:val="00D32653"/>
    <w:rsid w:val="00D33695"/>
    <w:rsid w:val="00D33877"/>
    <w:rsid w:val="00D3459B"/>
    <w:rsid w:val="00D35779"/>
    <w:rsid w:val="00D359DF"/>
    <w:rsid w:val="00D37576"/>
    <w:rsid w:val="00D37F24"/>
    <w:rsid w:val="00D407B4"/>
    <w:rsid w:val="00D40A2A"/>
    <w:rsid w:val="00D410AA"/>
    <w:rsid w:val="00D411BD"/>
    <w:rsid w:val="00D416B8"/>
    <w:rsid w:val="00D416E5"/>
    <w:rsid w:val="00D41A30"/>
    <w:rsid w:val="00D41D34"/>
    <w:rsid w:val="00D420F4"/>
    <w:rsid w:val="00D42BF0"/>
    <w:rsid w:val="00D4344E"/>
    <w:rsid w:val="00D438C2"/>
    <w:rsid w:val="00D43EC8"/>
    <w:rsid w:val="00D4431A"/>
    <w:rsid w:val="00D44A34"/>
    <w:rsid w:val="00D44AB5"/>
    <w:rsid w:val="00D456F2"/>
    <w:rsid w:val="00D4664A"/>
    <w:rsid w:val="00D501EF"/>
    <w:rsid w:val="00D503AA"/>
    <w:rsid w:val="00D51111"/>
    <w:rsid w:val="00D51324"/>
    <w:rsid w:val="00D51D59"/>
    <w:rsid w:val="00D5232B"/>
    <w:rsid w:val="00D52460"/>
    <w:rsid w:val="00D5280B"/>
    <w:rsid w:val="00D53948"/>
    <w:rsid w:val="00D54111"/>
    <w:rsid w:val="00D54DC4"/>
    <w:rsid w:val="00D55181"/>
    <w:rsid w:val="00D55268"/>
    <w:rsid w:val="00D5664D"/>
    <w:rsid w:val="00D604DC"/>
    <w:rsid w:val="00D60C07"/>
    <w:rsid w:val="00D61359"/>
    <w:rsid w:val="00D614D6"/>
    <w:rsid w:val="00D61598"/>
    <w:rsid w:val="00D61BEC"/>
    <w:rsid w:val="00D6215A"/>
    <w:rsid w:val="00D6272D"/>
    <w:rsid w:val="00D62C62"/>
    <w:rsid w:val="00D63190"/>
    <w:rsid w:val="00D651E5"/>
    <w:rsid w:val="00D65A26"/>
    <w:rsid w:val="00D65D40"/>
    <w:rsid w:val="00D66284"/>
    <w:rsid w:val="00D67678"/>
    <w:rsid w:val="00D67848"/>
    <w:rsid w:val="00D70B5E"/>
    <w:rsid w:val="00D711BE"/>
    <w:rsid w:val="00D71D45"/>
    <w:rsid w:val="00D72A35"/>
    <w:rsid w:val="00D72FC5"/>
    <w:rsid w:val="00D74ADF"/>
    <w:rsid w:val="00D7580E"/>
    <w:rsid w:val="00D76B00"/>
    <w:rsid w:val="00D76D9B"/>
    <w:rsid w:val="00D76EBF"/>
    <w:rsid w:val="00D770F4"/>
    <w:rsid w:val="00D77796"/>
    <w:rsid w:val="00D77DDC"/>
    <w:rsid w:val="00D80045"/>
    <w:rsid w:val="00D80E9C"/>
    <w:rsid w:val="00D817E6"/>
    <w:rsid w:val="00D83013"/>
    <w:rsid w:val="00D83743"/>
    <w:rsid w:val="00D8689E"/>
    <w:rsid w:val="00D879A9"/>
    <w:rsid w:val="00D87CB9"/>
    <w:rsid w:val="00D87D60"/>
    <w:rsid w:val="00D91289"/>
    <w:rsid w:val="00D913F2"/>
    <w:rsid w:val="00D914D7"/>
    <w:rsid w:val="00D91FE7"/>
    <w:rsid w:val="00D9200E"/>
    <w:rsid w:val="00D92024"/>
    <w:rsid w:val="00D926FE"/>
    <w:rsid w:val="00D94ED7"/>
    <w:rsid w:val="00D95696"/>
    <w:rsid w:val="00D9577C"/>
    <w:rsid w:val="00D96258"/>
    <w:rsid w:val="00D96D46"/>
    <w:rsid w:val="00DA058D"/>
    <w:rsid w:val="00DA0BC1"/>
    <w:rsid w:val="00DA14BD"/>
    <w:rsid w:val="00DA1678"/>
    <w:rsid w:val="00DA1B2D"/>
    <w:rsid w:val="00DA1ECE"/>
    <w:rsid w:val="00DA22F7"/>
    <w:rsid w:val="00DA27B9"/>
    <w:rsid w:val="00DA2F6B"/>
    <w:rsid w:val="00DA35B1"/>
    <w:rsid w:val="00DA3680"/>
    <w:rsid w:val="00DA3763"/>
    <w:rsid w:val="00DA42E1"/>
    <w:rsid w:val="00DA57B8"/>
    <w:rsid w:val="00DA6DFD"/>
    <w:rsid w:val="00DA7286"/>
    <w:rsid w:val="00DA7411"/>
    <w:rsid w:val="00DA7616"/>
    <w:rsid w:val="00DA7680"/>
    <w:rsid w:val="00DB092B"/>
    <w:rsid w:val="00DB161E"/>
    <w:rsid w:val="00DB1955"/>
    <w:rsid w:val="00DB2726"/>
    <w:rsid w:val="00DB315F"/>
    <w:rsid w:val="00DB3333"/>
    <w:rsid w:val="00DB3837"/>
    <w:rsid w:val="00DB3DEB"/>
    <w:rsid w:val="00DB46CF"/>
    <w:rsid w:val="00DB4D04"/>
    <w:rsid w:val="00DB5D8E"/>
    <w:rsid w:val="00DB6FA3"/>
    <w:rsid w:val="00DB6FB2"/>
    <w:rsid w:val="00DB7284"/>
    <w:rsid w:val="00DB759A"/>
    <w:rsid w:val="00DB7C0E"/>
    <w:rsid w:val="00DC0F10"/>
    <w:rsid w:val="00DC148F"/>
    <w:rsid w:val="00DC16F6"/>
    <w:rsid w:val="00DC1B5B"/>
    <w:rsid w:val="00DC1CF0"/>
    <w:rsid w:val="00DC300C"/>
    <w:rsid w:val="00DC3822"/>
    <w:rsid w:val="00DC3B04"/>
    <w:rsid w:val="00DC4FE6"/>
    <w:rsid w:val="00DC5337"/>
    <w:rsid w:val="00DC5744"/>
    <w:rsid w:val="00DC57F0"/>
    <w:rsid w:val="00DC64ED"/>
    <w:rsid w:val="00DC6B7C"/>
    <w:rsid w:val="00DC6C1E"/>
    <w:rsid w:val="00DD15F6"/>
    <w:rsid w:val="00DD1DEE"/>
    <w:rsid w:val="00DD2185"/>
    <w:rsid w:val="00DD219E"/>
    <w:rsid w:val="00DD3826"/>
    <w:rsid w:val="00DD5907"/>
    <w:rsid w:val="00DD5D36"/>
    <w:rsid w:val="00DD64D6"/>
    <w:rsid w:val="00DD66D6"/>
    <w:rsid w:val="00DD67F5"/>
    <w:rsid w:val="00DD7460"/>
    <w:rsid w:val="00DD7F31"/>
    <w:rsid w:val="00DE08C3"/>
    <w:rsid w:val="00DE1038"/>
    <w:rsid w:val="00DE1390"/>
    <w:rsid w:val="00DE2568"/>
    <w:rsid w:val="00DE288D"/>
    <w:rsid w:val="00DE2E7E"/>
    <w:rsid w:val="00DE2F6C"/>
    <w:rsid w:val="00DE3463"/>
    <w:rsid w:val="00DE3EE3"/>
    <w:rsid w:val="00DE4175"/>
    <w:rsid w:val="00DE47AE"/>
    <w:rsid w:val="00DE4B0A"/>
    <w:rsid w:val="00DE4CE5"/>
    <w:rsid w:val="00DE52B5"/>
    <w:rsid w:val="00DE5415"/>
    <w:rsid w:val="00DE6111"/>
    <w:rsid w:val="00DE61EF"/>
    <w:rsid w:val="00DE71FE"/>
    <w:rsid w:val="00DE7FC9"/>
    <w:rsid w:val="00DF0C92"/>
    <w:rsid w:val="00DF185E"/>
    <w:rsid w:val="00DF1C56"/>
    <w:rsid w:val="00DF2348"/>
    <w:rsid w:val="00DF289D"/>
    <w:rsid w:val="00DF2D10"/>
    <w:rsid w:val="00DF425A"/>
    <w:rsid w:val="00DF4443"/>
    <w:rsid w:val="00DF4AFE"/>
    <w:rsid w:val="00DF4C38"/>
    <w:rsid w:val="00DF66C0"/>
    <w:rsid w:val="00DF68FA"/>
    <w:rsid w:val="00DF7769"/>
    <w:rsid w:val="00E01421"/>
    <w:rsid w:val="00E0174D"/>
    <w:rsid w:val="00E01E3E"/>
    <w:rsid w:val="00E01E42"/>
    <w:rsid w:val="00E02B52"/>
    <w:rsid w:val="00E02C2B"/>
    <w:rsid w:val="00E02EDB"/>
    <w:rsid w:val="00E03A6C"/>
    <w:rsid w:val="00E03E1B"/>
    <w:rsid w:val="00E0411E"/>
    <w:rsid w:val="00E042A4"/>
    <w:rsid w:val="00E045A5"/>
    <w:rsid w:val="00E04A5D"/>
    <w:rsid w:val="00E052F9"/>
    <w:rsid w:val="00E05F4C"/>
    <w:rsid w:val="00E060B4"/>
    <w:rsid w:val="00E06277"/>
    <w:rsid w:val="00E06554"/>
    <w:rsid w:val="00E06757"/>
    <w:rsid w:val="00E06E0A"/>
    <w:rsid w:val="00E0700F"/>
    <w:rsid w:val="00E07929"/>
    <w:rsid w:val="00E07AA8"/>
    <w:rsid w:val="00E07FC8"/>
    <w:rsid w:val="00E102CD"/>
    <w:rsid w:val="00E11C03"/>
    <w:rsid w:val="00E11EE6"/>
    <w:rsid w:val="00E120DF"/>
    <w:rsid w:val="00E1262F"/>
    <w:rsid w:val="00E12918"/>
    <w:rsid w:val="00E12B25"/>
    <w:rsid w:val="00E13D83"/>
    <w:rsid w:val="00E14214"/>
    <w:rsid w:val="00E1530E"/>
    <w:rsid w:val="00E16168"/>
    <w:rsid w:val="00E177FB"/>
    <w:rsid w:val="00E2085B"/>
    <w:rsid w:val="00E20BA3"/>
    <w:rsid w:val="00E20D13"/>
    <w:rsid w:val="00E20EB3"/>
    <w:rsid w:val="00E221D6"/>
    <w:rsid w:val="00E241C9"/>
    <w:rsid w:val="00E24623"/>
    <w:rsid w:val="00E25288"/>
    <w:rsid w:val="00E266D0"/>
    <w:rsid w:val="00E270CF"/>
    <w:rsid w:val="00E27616"/>
    <w:rsid w:val="00E27FC5"/>
    <w:rsid w:val="00E27FED"/>
    <w:rsid w:val="00E306A6"/>
    <w:rsid w:val="00E30EF0"/>
    <w:rsid w:val="00E315E1"/>
    <w:rsid w:val="00E31713"/>
    <w:rsid w:val="00E31889"/>
    <w:rsid w:val="00E31CB7"/>
    <w:rsid w:val="00E32071"/>
    <w:rsid w:val="00E328D8"/>
    <w:rsid w:val="00E32A0E"/>
    <w:rsid w:val="00E32B48"/>
    <w:rsid w:val="00E33006"/>
    <w:rsid w:val="00E33019"/>
    <w:rsid w:val="00E330FC"/>
    <w:rsid w:val="00E33855"/>
    <w:rsid w:val="00E342DD"/>
    <w:rsid w:val="00E3457A"/>
    <w:rsid w:val="00E346A5"/>
    <w:rsid w:val="00E34FCB"/>
    <w:rsid w:val="00E35CB4"/>
    <w:rsid w:val="00E35FF6"/>
    <w:rsid w:val="00E36070"/>
    <w:rsid w:val="00E36953"/>
    <w:rsid w:val="00E36F85"/>
    <w:rsid w:val="00E377E4"/>
    <w:rsid w:val="00E378B2"/>
    <w:rsid w:val="00E41773"/>
    <w:rsid w:val="00E41868"/>
    <w:rsid w:val="00E424B9"/>
    <w:rsid w:val="00E43237"/>
    <w:rsid w:val="00E43D08"/>
    <w:rsid w:val="00E4492E"/>
    <w:rsid w:val="00E45108"/>
    <w:rsid w:val="00E46294"/>
    <w:rsid w:val="00E463EA"/>
    <w:rsid w:val="00E46A45"/>
    <w:rsid w:val="00E474D4"/>
    <w:rsid w:val="00E476E8"/>
    <w:rsid w:val="00E47CC3"/>
    <w:rsid w:val="00E50251"/>
    <w:rsid w:val="00E502FF"/>
    <w:rsid w:val="00E508D5"/>
    <w:rsid w:val="00E51C11"/>
    <w:rsid w:val="00E51FFC"/>
    <w:rsid w:val="00E524C0"/>
    <w:rsid w:val="00E527C4"/>
    <w:rsid w:val="00E52D6D"/>
    <w:rsid w:val="00E53029"/>
    <w:rsid w:val="00E5374E"/>
    <w:rsid w:val="00E54CF8"/>
    <w:rsid w:val="00E565F9"/>
    <w:rsid w:val="00E56938"/>
    <w:rsid w:val="00E56EC6"/>
    <w:rsid w:val="00E57426"/>
    <w:rsid w:val="00E57D7D"/>
    <w:rsid w:val="00E60045"/>
    <w:rsid w:val="00E61FA1"/>
    <w:rsid w:val="00E633E2"/>
    <w:rsid w:val="00E63A9B"/>
    <w:rsid w:val="00E64427"/>
    <w:rsid w:val="00E6509B"/>
    <w:rsid w:val="00E66CAF"/>
    <w:rsid w:val="00E67C80"/>
    <w:rsid w:val="00E67E92"/>
    <w:rsid w:val="00E7020E"/>
    <w:rsid w:val="00E70F9E"/>
    <w:rsid w:val="00E71079"/>
    <w:rsid w:val="00E728F0"/>
    <w:rsid w:val="00E72FCD"/>
    <w:rsid w:val="00E73129"/>
    <w:rsid w:val="00E75C6E"/>
    <w:rsid w:val="00E76308"/>
    <w:rsid w:val="00E76394"/>
    <w:rsid w:val="00E76827"/>
    <w:rsid w:val="00E77593"/>
    <w:rsid w:val="00E7762F"/>
    <w:rsid w:val="00E805AA"/>
    <w:rsid w:val="00E80626"/>
    <w:rsid w:val="00E8148F"/>
    <w:rsid w:val="00E81CF1"/>
    <w:rsid w:val="00E82453"/>
    <w:rsid w:val="00E82672"/>
    <w:rsid w:val="00E835CC"/>
    <w:rsid w:val="00E83AC4"/>
    <w:rsid w:val="00E83B52"/>
    <w:rsid w:val="00E83EEF"/>
    <w:rsid w:val="00E853E6"/>
    <w:rsid w:val="00E865C3"/>
    <w:rsid w:val="00E86C78"/>
    <w:rsid w:val="00E87174"/>
    <w:rsid w:val="00E874BA"/>
    <w:rsid w:val="00E9094D"/>
    <w:rsid w:val="00E90977"/>
    <w:rsid w:val="00E9127D"/>
    <w:rsid w:val="00E91444"/>
    <w:rsid w:val="00E92243"/>
    <w:rsid w:val="00E925DB"/>
    <w:rsid w:val="00E93E84"/>
    <w:rsid w:val="00E94E2A"/>
    <w:rsid w:val="00E95363"/>
    <w:rsid w:val="00E956DB"/>
    <w:rsid w:val="00E95AEA"/>
    <w:rsid w:val="00E95BD1"/>
    <w:rsid w:val="00E963FA"/>
    <w:rsid w:val="00E97072"/>
    <w:rsid w:val="00E97144"/>
    <w:rsid w:val="00E976E7"/>
    <w:rsid w:val="00E97CF2"/>
    <w:rsid w:val="00EA041A"/>
    <w:rsid w:val="00EA0963"/>
    <w:rsid w:val="00EA0EA5"/>
    <w:rsid w:val="00EA0EBA"/>
    <w:rsid w:val="00EA16C0"/>
    <w:rsid w:val="00EA2B80"/>
    <w:rsid w:val="00EA32F4"/>
    <w:rsid w:val="00EA42FA"/>
    <w:rsid w:val="00EA46B2"/>
    <w:rsid w:val="00EA486B"/>
    <w:rsid w:val="00EA6527"/>
    <w:rsid w:val="00EA65B4"/>
    <w:rsid w:val="00EA714A"/>
    <w:rsid w:val="00EA76A5"/>
    <w:rsid w:val="00EA79FE"/>
    <w:rsid w:val="00EA7CD3"/>
    <w:rsid w:val="00EA7F2B"/>
    <w:rsid w:val="00EB02A4"/>
    <w:rsid w:val="00EB04F9"/>
    <w:rsid w:val="00EB0868"/>
    <w:rsid w:val="00EB0BEB"/>
    <w:rsid w:val="00EB19A9"/>
    <w:rsid w:val="00EB24C3"/>
    <w:rsid w:val="00EB3034"/>
    <w:rsid w:val="00EB48BE"/>
    <w:rsid w:val="00EB4A38"/>
    <w:rsid w:val="00EB5DE8"/>
    <w:rsid w:val="00EB5FDB"/>
    <w:rsid w:val="00EB69E8"/>
    <w:rsid w:val="00EC0042"/>
    <w:rsid w:val="00EC085E"/>
    <w:rsid w:val="00EC09AF"/>
    <w:rsid w:val="00EC1102"/>
    <w:rsid w:val="00EC12BC"/>
    <w:rsid w:val="00EC1CDA"/>
    <w:rsid w:val="00EC2CC9"/>
    <w:rsid w:val="00EC2FC1"/>
    <w:rsid w:val="00EC30BF"/>
    <w:rsid w:val="00EC3FC7"/>
    <w:rsid w:val="00EC42AC"/>
    <w:rsid w:val="00EC45DA"/>
    <w:rsid w:val="00EC4A16"/>
    <w:rsid w:val="00EC4F3A"/>
    <w:rsid w:val="00EC4FB4"/>
    <w:rsid w:val="00EC5142"/>
    <w:rsid w:val="00EC5400"/>
    <w:rsid w:val="00EC5504"/>
    <w:rsid w:val="00EC58E3"/>
    <w:rsid w:val="00EC5C97"/>
    <w:rsid w:val="00EC64E3"/>
    <w:rsid w:val="00EC6CD2"/>
    <w:rsid w:val="00EC7414"/>
    <w:rsid w:val="00EC774A"/>
    <w:rsid w:val="00EC782A"/>
    <w:rsid w:val="00ED0B02"/>
    <w:rsid w:val="00ED10E3"/>
    <w:rsid w:val="00ED2C7E"/>
    <w:rsid w:val="00ED2E0A"/>
    <w:rsid w:val="00ED39C3"/>
    <w:rsid w:val="00ED452E"/>
    <w:rsid w:val="00ED4991"/>
    <w:rsid w:val="00ED4E25"/>
    <w:rsid w:val="00ED78E9"/>
    <w:rsid w:val="00EE1A37"/>
    <w:rsid w:val="00EE24F3"/>
    <w:rsid w:val="00EE298C"/>
    <w:rsid w:val="00EE332B"/>
    <w:rsid w:val="00EE3485"/>
    <w:rsid w:val="00EE3F75"/>
    <w:rsid w:val="00EE492A"/>
    <w:rsid w:val="00EE5709"/>
    <w:rsid w:val="00EE5DDA"/>
    <w:rsid w:val="00EE64F6"/>
    <w:rsid w:val="00EE686B"/>
    <w:rsid w:val="00EE6965"/>
    <w:rsid w:val="00EE6B02"/>
    <w:rsid w:val="00EE73E1"/>
    <w:rsid w:val="00EE788B"/>
    <w:rsid w:val="00EF127D"/>
    <w:rsid w:val="00EF177E"/>
    <w:rsid w:val="00EF1D97"/>
    <w:rsid w:val="00EF256F"/>
    <w:rsid w:val="00EF27F4"/>
    <w:rsid w:val="00EF4043"/>
    <w:rsid w:val="00EF4278"/>
    <w:rsid w:val="00EF45E6"/>
    <w:rsid w:val="00EF5695"/>
    <w:rsid w:val="00EF60FC"/>
    <w:rsid w:val="00EF61B3"/>
    <w:rsid w:val="00EF6B21"/>
    <w:rsid w:val="00EF6DF5"/>
    <w:rsid w:val="00EF7920"/>
    <w:rsid w:val="00F00044"/>
    <w:rsid w:val="00F000AE"/>
    <w:rsid w:val="00F00BBD"/>
    <w:rsid w:val="00F015DE"/>
    <w:rsid w:val="00F0187B"/>
    <w:rsid w:val="00F0189F"/>
    <w:rsid w:val="00F01FA2"/>
    <w:rsid w:val="00F031BC"/>
    <w:rsid w:val="00F03329"/>
    <w:rsid w:val="00F0336F"/>
    <w:rsid w:val="00F03CDD"/>
    <w:rsid w:val="00F040BB"/>
    <w:rsid w:val="00F04102"/>
    <w:rsid w:val="00F045D6"/>
    <w:rsid w:val="00F04621"/>
    <w:rsid w:val="00F059A4"/>
    <w:rsid w:val="00F05A3B"/>
    <w:rsid w:val="00F067A3"/>
    <w:rsid w:val="00F06BD3"/>
    <w:rsid w:val="00F06FD9"/>
    <w:rsid w:val="00F07420"/>
    <w:rsid w:val="00F101E1"/>
    <w:rsid w:val="00F1119F"/>
    <w:rsid w:val="00F11392"/>
    <w:rsid w:val="00F1165D"/>
    <w:rsid w:val="00F117E0"/>
    <w:rsid w:val="00F11A42"/>
    <w:rsid w:val="00F11AF9"/>
    <w:rsid w:val="00F12356"/>
    <w:rsid w:val="00F128B5"/>
    <w:rsid w:val="00F12973"/>
    <w:rsid w:val="00F12AC9"/>
    <w:rsid w:val="00F1363B"/>
    <w:rsid w:val="00F13B28"/>
    <w:rsid w:val="00F154CC"/>
    <w:rsid w:val="00F155EA"/>
    <w:rsid w:val="00F1641C"/>
    <w:rsid w:val="00F16469"/>
    <w:rsid w:val="00F17794"/>
    <w:rsid w:val="00F178CA"/>
    <w:rsid w:val="00F179FC"/>
    <w:rsid w:val="00F17E8A"/>
    <w:rsid w:val="00F2019C"/>
    <w:rsid w:val="00F20266"/>
    <w:rsid w:val="00F20528"/>
    <w:rsid w:val="00F209AA"/>
    <w:rsid w:val="00F20C8C"/>
    <w:rsid w:val="00F216A2"/>
    <w:rsid w:val="00F219BD"/>
    <w:rsid w:val="00F21AE3"/>
    <w:rsid w:val="00F21E98"/>
    <w:rsid w:val="00F22232"/>
    <w:rsid w:val="00F2248E"/>
    <w:rsid w:val="00F22A48"/>
    <w:rsid w:val="00F22D52"/>
    <w:rsid w:val="00F236BF"/>
    <w:rsid w:val="00F23F0C"/>
    <w:rsid w:val="00F240DC"/>
    <w:rsid w:val="00F244B2"/>
    <w:rsid w:val="00F25653"/>
    <w:rsid w:val="00F25BD0"/>
    <w:rsid w:val="00F26244"/>
    <w:rsid w:val="00F2633C"/>
    <w:rsid w:val="00F27E6F"/>
    <w:rsid w:val="00F27FF0"/>
    <w:rsid w:val="00F30F22"/>
    <w:rsid w:val="00F31125"/>
    <w:rsid w:val="00F31ACC"/>
    <w:rsid w:val="00F31E9C"/>
    <w:rsid w:val="00F320C4"/>
    <w:rsid w:val="00F32267"/>
    <w:rsid w:val="00F323C8"/>
    <w:rsid w:val="00F3271D"/>
    <w:rsid w:val="00F32C19"/>
    <w:rsid w:val="00F32D59"/>
    <w:rsid w:val="00F33DEC"/>
    <w:rsid w:val="00F33EDF"/>
    <w:rsid w:val="00F342EE"/>
    <w:rsid w:val="00F345DE"/>
    <w:rsid w:val="00F34A18"/>
    <w:rsid w:val="00F34D0E"/>
    <w:rsid w:val="00F34F4C"/>
    <w:rsid w:val="00F3563B"/>
    <w:rsid w:val="00F3589A"/>
    <w:rsid w:val="00F359A2"/>
    <w:rsid w:val="00F3604A"/>
    <w:rsid w:val="00F3687E"/>
    <w:rsid w:val="00F36A0F"/>
    <w:rsid w:val="00F36D18"/>
    <w:rsid w:val="00F40C49"/>
    <w:rsid w:val="00F4123C"/>
    <w:rsid w:val="00F420E2"/>
    <w:rsid w:val="00F43A7D"/>
    <w:rsid w:val="00F4425D"/>
    <w:rsid w:val="00F44407"/>
    <w:rsid w:val="00F44B44"/>
    <w:rsid w:val="00F44E94"/>
    <w:rsid w:val="00F44FAA"/>
    <w:rsid w:val="00F46661"/>
    <w:rsid w:val="00F467D7"/>
    <w:rsid w:val="00F4709B"/>
    <w:rsid w:val="00F471FB"/>
    <w:rsid w:val="00F476BD"/>
    <w:rsid w:val="00F47C5F"/>
    <w:rsid w:val="00F501E2"/>
    <w:rsid w:val="00F5175F"/>
    <w:rsid w:val="00F51BAF"/>
    <w:rsid w:val="00F52256"/>
    <w:rsid w:val="00F530AF"/>
    <w:rsid w:val="00F53312"/>
    <w:rsid w:val="00F54506"/>
    <w:rsid w:val="00F54BB8"/>
    <w:rsid w:val="00F5531F"/>
    <w:rsid w:val="00F55FB4"/>
    <w:rsid w:val="00F56DBB"/>
    <w:rsid w:val="00F57F25"/>
    <w:rsid w:val="00F60A20"/>
    <w:rsid w:val="00F60AC6"/>
    <w:rsid w:val="00F62485"/>
    <w:rsid w:val="00F633B1"/>
    <w:rsid w:val="00F638E5"/>
    <w:rsid w:val="00F63EAF"/>
    <w:rsid w:val="00F65664"/>
    <w:rsid w:val="00F66077"/>
    <w:rsid w:val="00F665D6"/>
    <w:rsid w:val="00F668E2"/>
    <w:rsid w:val="00F66AB2"/>
    <w:rsid w:val="00F706D0"/>
    <w:rsid w:val="00F71365"/>
    <w:rsid w:val="00F71928"/>
    <w:rsid w:val="00F72184"/>
    <w:rsid w:val="00F73ACA"/>
    <w:rsid w:val="00F75217"/>
    <w:rsid w:val="00F75608"/>
    <w:rsid w:val="00F76007"/>
    <w:rsid w:val="00F76ACB"/>
    <w:rsid w:val="00F77735"/>
    <w:rsid w:val="00F77997"/>
    <w:rsid w:val="00F77C5C"/>
    <w:rsid w:val="00F77EFE"/>
    <w:rsid w:val="00F77F25"/>
    <w:rsid w:val="00F8043F"/>
    <w:rsid w:val="00F81731"/>
    <w:rsid w:val="00F817DF"/>
    <w:rsid w:val="00F81B31"/>
    <w:rsid w:val="00F821A3"/>
    <w:rsid w:val="00F82A07"/>
    <w:rsid w:val="00F83F69"/>
    <w:rsid w:val="00F85659"/>
    <w:rsid w:val="00F858E4"/>
    <w:rsid w:val="00F85E3A"/>
    <w:rsid w:val="00F85F05"/>
    <w:rsid w:val="00F8637F"/>
    <w:rsid w:val="00F86B29"/>
    <w:rsid w:val="00F86DD1"/>
    <w:rsid w:val="00F86F1C"/>
    <w:rsid w:val="00F8755E"/>
    <w:rsid w:val="00F87B4D"/>
    <w:rsid w:val="00F87CCA"/>
    <w:rsid w:val="00F87FA8"/>
    <w:rsid w:val="00F90BF3"/>
    <w:rsid w:val="00F91B51"/>
    <w:rsid w:val="00F91BDD"/>
    <w:rsid w:val="00F91FA4"/>
    <w:rsid w:val="00F92749"/>
    <w:rsid w:val="00F92E6D"/>
    <w:rsid w:val="00F92F4C"/>
    <w:rsid w:val="00F933FB"/>
    <w:rsid w:val="00F934DD"/>
    <w:rsid w:val="00F935AC"/>
    <w:rsid w:val="00F9418F"/>
    <w:rsid w:val="00F94EFA"/>
    <w:rsid w:val="00F950CE"/>
    <w:rsid w:val="00F9542E"/>
    <w:rsid w:val="00F95F48"/>
    <w:rsid w:val="00F96C25"/>
    <w:rsid w:val="00F96D04"/>
    <w:rsid w:val="00FA04A3"/>
    <w:rsid w:val="00FA10E6"/>
    <w:rsid w:val="00FA1903"/>
    <w:rsid w:val="00FA1DCF"/>
    <w:rsid w:val="00FA2918"/>
    <w:rsid w:val="00FA2F5B"/>
    <w:rsid w:val="00FA363D"/>
    <w:rsid w:val="00FA461F"/>
    <w:rsid w:val="00FA4666"/>
    <w:rsid w:val="00FA482D"/>
    <w:rsid w:val="00FA4D46"/>
    <w:rsid w:val="00FA5264"/>
    <w:rsid w:val="00FA6842"/>
    <w:rsid w:val="00FA6DA1"/>
    <w:rsid w:val="00FA757D"/>
    <w:rsid w:val="00FA7A8E"/>
    <w:rsid w:val="00FB010A"/>
    <w:rsid w:val="00FB0188"/>
    <w:rsid w:val="00FB1817"/>
    <w:rsid w:val="00FB185E"/>
    <w:rsid w:val="00FB2333"/>
    <w:rsid w:val="00FB26FB"/>
    <w:rsid w:val="00FB2BD6"/>
    <w:rsid w:val="00FB3545"/>
    <w:rsid w:val="00FB4839"/>
    <w:rsid w:val="00FB4FCB"/>
    <w:rsid w:val="00FB5A66"/>
    <w:rsid w:val="00FB6F12"/>
    <w:rsid w:val="00FB7634"/>
    <w:rsid w:val="00FB76EA"/>
    <w:rsid w:val="00FC015C"/>
    <w:rsid w:val="00FC14A3"/>
    <w:rsid w:val="00FC14FB"/>
    <w:rsid w:val="00FC2F6B"/>
    <w:rsid w:val="00FC3BE9"/>
    <w:rsid w:val="00FC4490"/>
    <w:rsid w:val="00FC4610"/>
    <w:rsid w:val="00FC498C"/>
    <w:rsid w:val="00FC5122"/>
    <w:rsid w:val="00FC5369"/>
    <w:rsid w:val="00FC5AB3"/>
    <w:rsid w:val="00FC5F49"/>
    <w:rsid w:val="00FC6133"/>
    <w:rsid w:val="00FC6144"/>
    <w:rsid w:val="00FC6454"/>
    <w:rsid w:val="00FC645A"/>
    <w:rsid w:val="00FC6667"/>
    <w:rsid w:val="00FC76F6"/>
    <w:rsid w:val="00FC7EB4"/>
    <w:rsid w:val="00FD0802"/>
    <w:rsid w:val="00FD0CF4"/>
    <w:rsid w:val="00FD15D9"/>
    <w:rsid w:val="00FD241C"/>
    <w:rsid w:val="00FD2C45"/>
    <w:rsid w:val="00FD35E7"/>
    <w:rsid w:val="00FD3966"/>
    <w:rsid w:val="00FD3D38"/>
    <w:rsid w:val="00FD4054"/>
    <w:rsid w:val="00FD4E5F"/>
    <w:rsid w:val="00FD50DF"/>
    <w:rsid w:val="00FD57E9"/>
    <w:rsid w:val="00FD6410"/>
    <w:rsid w:val="00FD6DCD"/>
    <w:rsid w:val="00FD707E"/>
    <w:rsid w:val="00FD7709"/>
    <w:rsid w:val="00FD7E16"/>
    <w:rsid w:val="00FE1CDA"/>
    <w:rsid w:val="00FE1E8B"/>
    <w:rsid w:val="00FE2619"/>
    <w:rsid w:val="00FE2E33"/>
    <w:rsid w:val="00FE4B84"/>
    <w:rsid w:val="00FE536E"/>
    <w:rsid w:val="00FE54A9"/>
    <w:rsid w:val="00FE554B"/>
    <w:rsid w:val="00FE5DDC"/>
    <w:rsid w:val="00FE5E48"/>
    <w:rsid w:val="00FE5F8D"/>
    <w:rsid w:val="00FE6062"/>
    <w:rsid w:val="00FE7AFA"/>
    <w:rsid w:val="00FF038C"/>
    <w:rsid w:val="00FF050E"/>
    <w:rsid w:val="00FF0B0F"/>
    <w:rsid w:val="00FF0CED"/>
    <w:rsid w:val="00FF1413"/>
    <w:rsid w:val="00FF3434"/>
    <w:rsid w:val="00FF36B6"/>
    <w:rsid w:val="00FF38BB"/>
    <w:rsid w:val="00FF4A5F"/>
    <w:rsid w:val="00FF5122"/>
    <w:rsid w:val="00FF5AC0"/>
    <w:rsid w:val="00FF6FF9"/>
    <w:rsid w:val="00FF741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8267C48"/>
  <w15:docId w15:val="{20A6E66D-5E8C-4DF9-8975-C7C96238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a-DK" w:eastAsia="da-DK"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712F"/>
    <w:pPr>
      <w:spacing w:after="120"/>
    </w:pPr>
    <w:rPr>
      <w:rFonts w:ascii="Garamond" w:hAnsi="Garamond"/>
    </w:rPr>
  </w:style>
  <w:style w:type="paragraph" w:styleId="Heading1">
    <w:name w:val="heading 1"/>
    <w:aliases w:val="Main heading"/>
    <w:basedOn w:val="Normal"/>
    <w:next w:val="Normal"/>
    <w:link w:val="Heading1Char"/>
    <w:uiPriority w:val="99"/>
    <w:qFormat/>
    <w:rsid w:val="00F20528"/>
    <w:pPr>
      <w:keepNext/>
      <w:pageBreakBefore/>
      <w:numPr>
        <w:numId w:val="9"/>
      </w:numPr>
      <w:spacing w:before="600" w:after="180"/>
      <w:outlineLvl w:val="0"/>
    </w:pPr>
    <w:rPr>
      <w:rFonts w:ascii="Cambria" w:hAnsi="Cambria"/>
      <w:b/>
      <w:sz w:val="44"/>
      <w:szCs w:val="32"/>
    </w:rPr>
  </w:style>
  <w:style w:type="paragraph" w:styleId="Heading2">
    <w:name w:val="heading 2"/>
    <w:aliases w:val="Heading"/>
    <w:basedOn w:val="Heading1"/>
    <w:next w:val="Normal"/>
    <w:link w:val="Heading2Char"/>
    <w:uiPriority w:val="99"/>
    <w:qFormat/>
    <w:rsid w:val="00F20528"/>
    <w:pPr>
      <w:pageBreakBefore w:val="0"/>
      <w:numPr>
        <w:ilvl w:val="1"/>
      </w:numPr>
      <w:tabs>
        <w:tab w:val="left" w:pos="1276"/>
      </w:tabs>
      <w:spacing w:before="240" w:after="60" w:line="288" w:lineRule="auto"/>
      <w:outlineLvl w:val="1"/>
    </w:pPr>
    <w:rPr>
      <w:color w:val="333399"/>
      <w:sz w:val="28"/>
    </w:rPr>
  </w:style>
  <w:style w:type="paragraph" w:styleId="Heading3">
    <w:name w:val="heading 3"/>
    <w:aliases w:val="Sub Heading"/>
    <w:basedOn w:val="Heading2"/>
    <w:next w:val="Normal"/>
    <w:link w:val="Heading3Char"/>
    <w:autoRedefine/>
    <w:uiPriority w:val="99"/>
    <w:qFormat/>
    <w:rsid w:val="008649F8"/>
    <w:pPr>
      <w:numPr>
        <w:ilvl w:val="2"/>
      </w:numPr>
      <w:tabs>
        <w:tab w:val="clear" w:pos="1276"/>
      </w:tabs>
      <w:outlineLvl w:val="2"/>
    </w:pPr>
    <w:rPr>
      <w:rFonts w:ascii="Times New Roman" w:hAnsi="Times New Roman"/>
      <w:sz w:val="24"/>
      <w:szCs w:val="22"/>
    </w:rPr>
  </w:style>
  <w:style w:type="paragraph" w:styleId="Heading4">
    <w:name w:val="heading 4"/>
    <w:aliases w:val="Sub / Sub Heading"/>
    <w:basedOn w:val="Normal"/>
    <w:next w:val="Normal"/>
    <w:uiPriority w:val="99"/>
    <w:qFormat/>
    <w:rsid w:val="00F20528"/>
    <w:pPr>
      <w:keepNext/>
      <w:numPr>
        <w:ilvl w:val="3"/>
        <w:numId w:val="9"/>
      </w:numPr>
      <w:spacing w:before="240" w:after="60"/>
      <w:outlineLvl w:val="3"/>
    </w:pPr>
    <w:rPr>
      <w:rFonts w:ascii="Times New Roman" w:hAnsi="Times New Roman"/>
      <w:i/>
      <w:szCs w:val="22"/>
    </w:rPr>
  </w:style>
  <w:style w:type="paragraph" w:styleId="Heading5">
    <w:name w:val="heading 5"/>
    <w:basedOn w:val="Normal"/>
    <w:next w:val="Normal"/>
    <w:uiPriority w:val="99"/>
    <w:qFormat/>
    <w:rsid w:val="00F20528"/>
    <w:pPr>
      <w:numPr>
        <w:ilvl w:val="4"/>
        <w:numId w:val="9"/>
      </w:numPr>
      <w:spacing w:before="240" w:after="60"/>
      <w:outlineLvl w:val="4"/>
    </w:pPr>
    <w:rPr>
      <w:rFonts w:ascii="Arial" w:hAnsi="Arial"/>
    </w:rPr>
  </w:style>
  <w:style w:type="paragraph" w:styleId="Heading6">
    <w:name w:val="heading 6"/>
    <w:basedOn w:val="Normal"/>
    <w:next w:val="Normal"/>
    <w:uiPriority w:val="99"/>
    <w:qFormat/>
    <w:rsid w:val="00F20528"/>
    <w:pPr>
      <w:numPr>
        <w:ilvl w:val="5"/>
        <w:numId w:val="9"/>
      </w:numPr>
      <w:spacing w:before="240" w:after="60"/>
      <w:outlineLvl w:val="5"/>
    </w:pPr>
    <w:rPr>
      <w:rFonts w:ascii="Arial" w:hAnsi="Arial"/>
      <w:i/>
    </w:rPr>
  </w:style>
  <w:style w:type="paragraph" w:styleId="Heading7">
    <w:name w:val="heading 7"/>
    <w:basedOn w:val="Normal"/>
    <w:next w:val="Normal"/>
    <w:uiPriority w:val="99"/>
    <w:qFormat/>
    <w:rsid w:val="00F20528"/>
    <w:pPr>
      <w:numPr>
        <w:ilvl w:val="6"/>
        <w:numId w:val="9"/>
      </w:numPr>
      <w:spacing w:before="240" w:after="60"/>
      <w:outlineLvl w:val="6"/>
    </w:pPr>
    <w:rPr>
      <w:rFonts w:ascii="Arial" w:hAnsi="Arial"/>
      <w:sz w:val="20"/>
    </w:rPr>
  </w:style>
  <w:style w:type="paragraph" w:styleId="Heading8">
    <w:name w:val="heading 8"/>
    <w:basedOn w:val="Normal"/>
    <w:next w:val="Normal"/>
    <w:uiPriority w:val="99"/>
    <w:qFormat/>
    <w:rsid w:val="00F20528"/>
    <w:pPr>
      <w:numPr>
        <w:ilvl w:val="7"/>
        <w:numId w:val="9"/>
      </w:numPr>
      <w:spacing w:before="240" w:after="60"/>
      <w:outlineLvl w:val="7"/>
    </w:pPr>
    <w:rPr>
      <w:rFonts w:ascii="Arial" w:hAnsi="Arial"/>
      <w:i/>
      <w:sz w:val="20"/>
    </w:rPr>
  </w:style>
  <w:style w:type="paragraph" w:styleId="Heading9">
    <w:name w:val="heading 9"/>
    <w:basedOn w:val="Normal"/>
    <w:next w:val="Normal"/>
    <w:uiPriority w:val="99"/>
    <w:qFormat/>
    <w:rsid w:val="00F20528"/>
    <w:pPr>
      <w:numPr>
        <w:ilvl w:val="8"/>
        <w:numId w:val="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E781B"/>
    <w:pPr>
      <w:tabs>
        <w:tab w:val="center" w:pos="4819"/>
        <w:tab w:val="right" w:pos="9071"/>
      </w:tabs>
    </w:pPr>
    <w:rPr>
      <w:sz w:val="18"/>
    </w:rPr>
  </w:style>
  <w:style w:type="paragraph" w:styleId="Header">
    <w:name w:val="header"/>
    <w:basedOn w:val="Normal"/>
    <w:rsid w:val="002E781B"/>
    <w:pPr>
      <w:tabs>
        <w:tab w:val="center" w:pos="4819"/>
        <w:tab w:val="right" w:pos="9071"/>
      </w:tabs>
      <w:jc w:val="center"/>
    </w:pPr>
    <w:rPr>
      <w:sz w:val="18"/>
    </w:rPr>
  </w:style>
  <w:style w:type="paragraph" w:customStyle="1" w:styleId="Punktopstilling">
    <w:name w:val="Punktopstilling"/>
    <w:basedOn w:val="Normal"/>
    <w:pPr>
      <w:keepNext/>
      <w:spacing w:before="20" w:after="20"/>
      <w:ind w:left="993" w:hanging="284"/>
    </w:pPr>
  </w:style>
  <w:style w:type="paragraph" w:styleId="FootnoteText">
    <w:name w:val="footnote text"/>
    <w:aliases w:val=" Tegn Tegn,Fodnotetekst Tegn1,Fodnotetekst Tegn1 Tegn Tegn,Fodnotetekst Tegn Tegn Tegn Tegn, Tegn Tegn Tegn Tegn Tegn,Fodnotetekst Tegn Tegn1,foot,Tegn Tegn,Tegn Tegn Tegn Tegn Tegn"/>
    <w:basedOn w:val="Normal"/>
    <w:link w:val="FootnoteTextChar"/>
    <w:rPr>
      <w:sz w:val="20"/>
      <w:lang w:val="x-none" w:eastAsia="x-none"/>
    </w:rPr>
  </w:style>
  <w:style w:type="character" w:styleId="FootnoteReference">
    <w:name w:val="footnote reference"/>
    <w:aliases w:val="*Footnote Reference,ONLINE USE ONLY,fr,Fodnote"/>
    <w:rPr>
      <w:vertAlign w:val="superscript"/>
    </w:rPr>
  </w:style>
  <w:style w:type="character" w:styleId="EndnoteReference">
    <w:name w:val="endnote reference"/>
    <w:semiHidden/>
    <w:rPr>
      <w:vertAlign w:val="superscript"/>
    </w:rPr>
  </w:style>
  <w:style w:type="paragraph" w:styleId="Caption">
    <w:name w:val="caption"/>
    <w:basedOn w:val="Normal"/>
    <w:next w:val="Normal"/>
    <w:uiPriority w:val="35"/>
    <w:qFormat/>
    <w:pPr>
      <w:spacing w:before="120"/>
    </w:pPr>
    <w:rPr>
      <w:b/>
    </w:rPr>
  </w:style>
  <w:style w:type="character" w:styleId="PageNumber">
    <w:name w:val="page number"/>
    <w:basedOn w:val="BodyTextChar"/>
    <w:rPr>
      <w:rFonts w:ascii="Calibri" w:hAnsi="Calibri"/>
      <w:sz w:val="22"/>
      <w:szCs w:val="24"/>
      <w:lang w:val="da-DK" w:eastAsia="en-US" w:bidi="ar-SA"/>
    </w:rPr>
  </w:style>
  <w:style w:type="paragraph" w:styleId="TOC1">
    <w:name w:val="toc 1"/>
    <w:basedOn w:val="Normal"/>
    <w:next w:val="Normal"/>
    <w:uiPriority w:val="39"/>
    <w:rsid w:val="000C5EB6"/>
    <w:pPr>
      <w:spacing w:before="120" w:after="60"/>
      <w:ind w:left="397" w:hanging="397"/>
    </w:pPr>
    <w:rPr>
      <w:b/>
      <w:bCs/>
      <w:caps/>
    </w:rPr>
  </w:style>
  <w:style w:type="paragraph" w:styleId="TOC2">
    <w:name w:val="toc 2"/>
    <w:basedOn w:val="Normal"/>
    <w:next w:val="Normal"/>
    <w:uiPriority w:val="39"/>
    <w:rsid w:val="000C5EB6"/>
    <w:pPr>
      <w:ind w:left="765" w:hanging="567"/>
    </w:pPr>
    <w:rPr>
      <w:b/>
      <w:smallCaps/>
    </w:rPr>
  </w:style>
  <w:style w:type="paragraph" w:styleId="TOC3">
    <w:name w:val="toc 3"/>
    <w:basedOn w:val="Normal"/>
    <w:next w:val="Normal"/>
    <w:uiPriority w:val="39"/>
    <w:rsid w:val="00FA6842"/>
    <w:pPr>
      <w:ind w:left="970" w:hanging="567"/>
    </w:pPr>
    <w:rPr>
      <w:iCs/>
    </w:rPr>
  </w:style>
  <w:style w:type="paragraph" w:styleId="EndnoteText">
    <w:name w:val="endnote text"/>
    <w:basedOn w:val="Normal"/>
    <w:link w:val="EndnoteTextChar"/>
    <w:uiPriority w:val="99"/>
    <w:semiHidden/>
    <w:rPr>
      <w:sz w:val="20"/>
    </w:rPr>
  </w:style>
  <w:style w:type="paragraph" w:styleId="DocumentMap">
    <w:name w:val="Document Map"/>
    <w:basedOn w:val="Normal"/>
    <w:semiHidden/>
    <w:pPr>
      <w:shd w:val="clear" w:color="auto" w:fill="000080"/>
    </w:pPr>
    <w:rPr>
      <w:rFonts w:ascii="Tahoma" w:hAnsi="Tahoma"/>
    </w:rPr>
  </w:style>
  <w:style w:type="paragraph" w:styleId="Index1">
    <w:name w:val="index 1"/>
    <w:basedOn w:val="Normal"/>
    <w:next w:val="Normal"/>
    <w:autoRedefine/>
    <w:semiHidden/>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Heading">
    <w:name w:val="index heading"/>
    <w:basedOn w:val="Normal"/>
    <w:next w:val="Index1"/>
    <w:semiHidden/>
  </w:style>
  <w:style w:type="paragraph" w:styleId="TOC4">
    <w:name w:val="toc 4"/>
    <w:basedOn w:val="Normal"/>
    <w:next w:val="Normal"/>
    <w:autoRedefine/>
    <w:uiPriority w:val="39"/>
    <w:rsid w:val="003B46A1"/>
    <w:pPr>
      <w:ind w:left="600"/>
    </w:pPr>
    <w:rPr>
      <w:rFonts w:ascii="Times New Roman" w:hAnsi="Times New Roman"/>
      <w:sz w:val="18"/>
      <w:szCs w:val="18"/>
    </w:rPr>
  </w:style>
  <w:style w:type="paragraph" w:styleId="TOC5">
    <w:name w:val="toc 5"/>
    <w:basedOn w:val="Normal"/>
    <w:next w:val="Normal"/>
    <w:autoRedefine/>
    <w:uiPriority w:val="39"/>
    <w:rsid w:val="003B46A1"/>
    <w:pPr>
      <w:ind w:left="800"/>
    </w:pPr>
    <w:rPr>
      <w:rFonts w:ascii="Times New Roman" w:hAnsi="Times New Roman"/>
      <w:sz w:val="18"/>
      <w:szCs w:val="18"/>
    </w:rPr>
  </w:style>
  <w:style w:type="character" w:styleId="Hyperlink">
    <w:name w:val="Hyperlink"/>
    <w:uiPriority w:val="99"/>
    <w:rsid w:val="005E6901"/>
    <w:rPr>
      <w:color w:val="0000FF"/>
      <w:u w:val="single"/>
    </w:rPr>
  </w:style>
  <w:style w:type="paragraph" w:customStyle="1" w:styleId="n">
    <w:name w:val="n"/>
    <w:basedOn w:val="Index1"/>
  </w:style>
  <w:style w:type="paragraph" w:customStyle="1" w:styleId="TypografiDefaultTimesNewRoman">
    <w:name w:val="Typografi Default + Times New Roman"/>
    <w:basedOn w:val="Default"/>
    <w:rsid w:val="002144DF"/>
    <w:rPr>
      <w:rFonts w:ascii="Times New Roman" w:hAnsi="Times New Roman"/>
    </w:rPr>
  </w:style>
  <w:style w:type="character" w:styleId="FollowedHyperlink">
    <w:name w:val="FollowedHyperlink"/>
    <w:rPr>
      <w:color w:val="800080"/>
      <w:u w:val="single"/>
    </w:rPr>
  </w:style>
  <w:style w:type="paragraph" w:styleId="ListBullet2">
    <w:name w:val="List Bullet 2"/>
    <w:basedOn w:val="ListBullet"/>
    <w:pPr>
      <w:numPr>
        <w:numId w:val="1"/>
      </w:numPr>
      <w:tabs>
        <w:tab w:val="left" w:pos="851"/>
      </w:tabs>
      <w:ind w:left="850" w:hanging="425"/>
    </w:pPr>
  </w:style>
  <w:style w:type="paragraph" w:styleId="ListBullet">
    <w:name w:val="List Bullet"/>
    <w:basedOn w:val="BodyText"/>
    <w:rsid w:val="009626BC"/>
    <w:pPr>
      <w:tabs>
        <w:tab w:val="left" w:pos="454"/>
      </w:tabs>
      <w:spacing w:line="320" w:lineRule="exact"/>
      <w:ind w:left="453" w:hanging="340"/>
      <w:contextualSpacing/>
    </w:pPr>
  </w:style>
  <w:style w:type="paragraph" w:customStyle="1" w:styleId="ListBullet2NoSpace">
    <w:name w:val="List Bullet 2 NoSpace"/>
    <w:basedOn w:val="ListBullet2"/>
  </w:style>
  <w:style w:type="paragraph" w:styleId="ListContinue">
    <w:name w:val="List Continue"/>
    <w:basedOn w:val="ListNumber"/>
    <w:pPr>
      <w:ind w:firstLine="0"/>
    </w:pPr>
  </w:style>
  <w:style w:type="paragraph" w:styleId="ListNumber">
    <w:name w:val="List Number"/>
    <w:basedOn w:val="Normal"/>
    <w:rsid w:val="002144DF"/>
    <w:pPr>
      <w:tabs>
        <w:tab w:val="num" w:pos="1700"/>
      </w:tabs>
      <w:ind w:left="1700" w:hanging="425"/>
    </w:pPr>
  </w:style>
  <w:style w:type="paragraph" w:styleId="ListContinue2">
    <w:name w:val="List Continue 2"/>
    <w:basedOn w:val="ListContinue"/>
    <w:pPr>
      <w:ind w:left="851"/>
    </w:pPr>
  </w:style>
  <w:style w:type="paragraph" w:styleId="ListNumber2">
    <w:name w:val="List Number 2"/>
    <w:basedOn w:val="ListNumber"/>
    <w:pPr>
      <w:numPr>
        <w:ilvl w:val="1"/>
      </w:numPr>
      <w:tabs>
        <w:tab w:val="num" w:pos="1700"/>
      </w:tabs>
      <w:ind w:left="850" w:hanging="425"/>
    </w:pPr>
  </w:style>
  <w:style w:type="paragraph" w:customStyle="1" w:styleId="ListContinueNoSpace">
    <w:name w:val="List Continue NoSpace"/>
    <w:basedOn w:val="ListContinue"/>
  </w:style>
  <w:style w:type="paragraph" w:customStyle="1" w:styleId="ListContinue2NoSpace">
    <w:name w:val="List Continue 2 NoSpace"/>
    <w:basedOn w:val="ListContinue2"/>
  </w:style>
  <w:style w:type="paragraph" w:customStyle="1" w:styleId="ListNumberNoSpace">
    <w:name w:val="List Number NoSpace"/>
    <w:basedOn w:val="ListNumber"/>
  </w:style>
  <w:style w:type="paragraph" w:customStyle="1" w:styleId="ListNumber2NoSpace">
    <w:name w:val="List Number 2 NoSpace"/>
    <w:basedOn w:val="ListNumber2"/>
  </w:style>
  <w:style w:type="paragraph" w:styleId="ListBullet3">
    <w:name w:val="List Bullet 3"/>
    <w:basedOn w:val="ListBullet2"/>
    <w:pPr>
      <w:tabs>
        <w:tab w:val="clear" w:pos="851"/>
        <w:tab w:val="left" w:pos="1276"/>
      </w:tabs>
      <w:ind w:left="1276"/>
    </w:pPr>
  </w:style>
  <w:style w:type="paragraph" w:styleId="ListContinue3">
    <w:name w:val="List Continue 3"/>
    <w:basedOn w:val="ListContinue2"/>
    <w:pPr>
      <w:ind w:left="1276"/>
    </w:pPr>
  </w:style>
  <w:style w:type="paragraph" w:styleId="ListNumber3">
    <w:name w:val="List Number 3"/>
    <w:basedOn w:val="ListNumber2"/>
    <w:pPr>
      <w:numPr>
        <w:ilvl w:val="2"/>
      </w:numPr>
      <w:tabs>
        <w:tab w:val="left" w:pos="1276"/>
        <w:tab w:val="num" w:pos="1700"/>
      </w:tabs>
      <w:ind w:left="1276" w:hanging="425"/>
    </w:pPr>
  </w:style>
  <w:style w:type="paragraph" w:customStyle="1" w:styleId="ListBullet3NoSpace">
    <w:name w:val="List Bullet 3 NoSpace"/>
    <w:basedOn w:val="ListBullet3"/>
  </w:style>
  <w:style w:type="paragraph" w:customStyle="1" w:styleId="ListContinue3NoSpace">
    <w:name w:val="List Continue 3 NoSpace"/>
    <w:basedOn w:val="ListContinue3"/>
  </w:style>
  <w:style w:type="paragraph" w:customStyle="1" w:styleId="ListNumber3NoSpace">
    <w:name w:val="List Number 3 NoSpace"/>
    <w:basedOn w:val="ListNumber3"/>
  </w:style>
  <w:style w:type="paragraph" w:customStyle="1" w:styleId="ListContinue0">
    <w:name w:val="List Continue 0"/>
    <w:basedOn w:val="ListContinue"/>
    <w:pPr>
      <w:ind w:left="0"/>
    </w:pPr>
  </w:style>
  <w:style w:type="paragraph" w:customStyle="1" w:styleId="ListContinue0NoSpace">
    <w:name w:val="List Continue 0 NoSpace"/>
    <w:basedOn w:val="ListContinue0"/>
  </w:style>
  <w:style w:type="paragraph" w:customStyle="1" w:styleId="CowiClient">
    <w:name w:val="CowiClient"/>
    <w:basedOn w:val="Normal"/>
    <w:next w:val="BlockText"/>
    <w:semiHidden/>
    <w:rsid w:val="00B13D23"/>
    <w:pPr>
      <w:suppressAutoHyphens/>
      <w:spacing w:after="160" w:line="320" w:lineRule="exact"/>
    </w:pPr>
    <w:rPr>
      <w:rFonts w:ascii="TrueHelveticaLight" w:hAnsi="TrueHelveticaLight"/>
      <w:sz w:val="28"/>
    </w:rPr>
  </w:style>
  <w:style w:type="character" w:customStyle="1" w:styleId="FootnoteTextChar">
    <w:name w:val="Footnote Text Char"/>
    <w:aliases w:val=" Tegn Tegn Char,Fodnotetekst Tegn1 Char,Fodnotetekst Tegn1 Tegn Tegn Char,Fodnotetekst Tegn Tegn Tegn Tegn Char, Tegn Tegn Tegn Tegn Tegn Char,Fodnotetekst Tegn Tegn1 Char,foot Char,Tegn Tegn Char,Tegn Tegn Tegn Tegn Tegn Char"/>
    <w:link w:val="FootnoteText"/>
    <w:uiPriority w:val="2"/>
    <w:rsid w:val="002261C8"/>
    <w:rPr>
      <w:rFonts w:ascii="Calibri" w:hAnsi="Calibri"/>
      <w:szCs w:val="24"/>
    </w:rPr>
  </w:style>
  <w:style w:type="paragraph" w:styleId="BlockText">
    <w:name w:val="Block Text"/>
    <w:basedOn w:val="Normal"/>
    <w:pPr>
      <w:spacing w:line="270" w:lineRule="atLeast"/>
      <w:ind w:left="1440" w:right="1440"/>
    </w:pPr>
  </w:style>
  <w:style w:type="paragraph" w:customStyle="1" w:styleId="Default">
    <w:name w:val="Default"/>
    <w:pPr>
      <w:widowControl w:val="0"/>
      <w:autoSpaceDE w:val="0"/>
      <w:autoSpaceDN w:val="0"/>
      <w:adjustRightInd w:val="0"/>
    </w:pPr>
    <w:rPr>
      <w:rFonts w:ascii="ITC Avant Garde Gothic Demi" w:hAnsi="ITC Avant Garde Gothic Demi"/>
      <w:color w:val="000000"/>
      <w:lang w:val="en-GB" w:eastAsia="en-GB"/>
    </w:rPr>
  </w:style>
  <w:style w:type="paragraph" w:styleId="ListContinue5">
    <w:name w:val="List Continue 5"/>
    <w:basedOn w:val="Normal"/>
    <w:rsid w:val="002261C8"/>
    <w:pPr>
      <w:ind w:left="1415"/>
      <w:contextualSpacing/>
    </w:pPr>
  </w:style>
  <w:style w:type="paragraph" w:customStyle="1" w:styleId="BodyMargin">
    <w:name w:val="Body Margin"/>
    <w:basedOn w:val="Normal"/>
    <w:next w:val="TypografiDefaultTimesNewRoman"/>
    <w:rsid w:val="002144DF"/>
    <w:pPr>
      <w:ind w:hanging="2268"/>
    </w:pPr>
  </w:style>
  <w:style w:type="paragraph" w:styleId="TOC6">
    <w:name w:val="toc 6"/>
    <w:basedOn w:val="Normal"/>
    <w:next w:val="Normal"/>
    <w:autoRedefine/>
    <w:uiPriority w:val="39"/>
    <w:rsid w:val="003B46A1"/>
    <w:pPr>
      <w:ind w:left="1000"/>
    </w:pPr>
    <w:rPr>
      <w:rFonts w:ascii="Times New Roman" w:hAnsi="Times New Roman"/>
      <w:sz w:val="18"/>
      <w:szCs w:val="18"/>
    </w:rPr>
  </w:style>
  <w:style w:type="paragraph" w:styleId="TOC7">
    <w:name w:val="toc 7"/>
    <w:basedOn w:val="Normal"/>
    <w:next w:val="Normal"/>
    <w:autoRedefine/>
    <w:uiPriority w:val="39"/>
    <w:rsid w:val="003B46A1"/>
    <w:pPr>
      <w:ind w:left="1200"/>
    </w:pPr>
    <w:rPr>
      <w:rFonts w:ascii="Times New Roman" w:hAnsi="Times New Roman"/>
      <w:sz w:val="18"/>
      <w:szCs w:val="18"/>
    </w:rPr>
  </w:style>
  <w:style w:type="paragraph" w:styleId="TOC8">
    <w:name w:val="toc 8"/>
    <w:basedOn w:val="Normal"/>
    <w:next w:val="Normal"/>
    <w:autoRedefine/>
    <w:uiPriority w:val="39"/>
    <w:rsid w:val="003B46A1"/>
    <w:pPr>
      <w:ind w:left="1400"/>
    </w:pPr>
    <w:rPr>
      <w:rFonts w:ascii="Times New Roman" w:hAnsi="Times New Roman"/>
      <w:sz w:val="18"/>
      <w:szCs w:val="18"/>
    </w:rPr>
  </w:style>
  <w:style w:type="paragraph" w:styleId="TOC9">
    <w:name w:val="toc 9"/>
    <w:basedOn w:val="Normal"/>
    <w:next w:val="Normal"/>
    <w:autoRedefine/>
    <w:uiPriority w:val="39"/>
    <w:rsid w:val="003B46A1"/>
    <w:pPr>
      <w:ind w:left="1600"/>
    </w:pPr>
    <w:rPr>
      <w:rFonts w:ascii="Times New Roman" w:hAnsi="Times New Roman"/>
      <w:sz w:val="18"/>
      <w:szCs w:val="18"/>
    </w:rPr>
  </w:style>
  <w:style w:type="numbering" w:customStyle="1" w:styleId="TypografiPunkttegn">
    <w:name w:val="Typografi Punkttegn"/>
    <w:basedOn w:val="NoList"/>
    <w:rsid w:val="00845478"/>
    <w:pPr>
      <w:numPr>
        <w:numId w:val="2"/>
      </w:numPr>
    </w:pPr>
  </w:style>
  <w:style w:type="paragraph" w:styleId="BodyText">
    <w:name w:val="Body Text"/>
    <w:basedOn w:val="Normal"/>
    <w:link w:val="BodyTextChar"/>
    <w:rsid w:val="00FC76F6"/>
    <w:rPr>
      <w:lang w:eastAsia="en-US"/>
    </w:rPr>
  </w:style>
  <w:style w:type="paragraph" w:styleId="BodyText2">
    <w:name w:val="Body Text 2"/>
    <w:basedOn w:val="Normal"/>
    <w:rsid w:val="00E43237"/>
    <w:pPr>
      <w:spacing w:line="480" w:lineRule="auto"/>
    </w:pPr>
  </w:style>
  <w:style w:type="numbering" w:customStyle="1" w:styleId="TypografiPunkttegn1">
    <w:name w:val="Typografi Punkttegn1"/>
    <w:basedOn w:val="NoList"/>
    <w:rsid w:val="001160F1"/>
    <w:pPr>
      <w:numPr>
        <w:numId w:val="3"/>
      </w:numPr>
    </w:pPr>
  </w:style>
  <w:style w:type="paragraph" w:customStyle="1" w:styleId="Indholdsfortegnelse">
    <w:name w:val="Indholdsfortegnelse"/>
    <w:basedOn w:val="Normal"/>
    <w:next w:val="Normal"/>
    <w:rsid w:val="00663949"/>
    <w:rPr>
      <w:b/>
    </w:rPr>
  </w:style>
  <w:style w:type="table" w:styleId="TableGrid">
    <w:name w:val="Table Grid"/>
    <w:basedOn w:val="TableNormal"/>
    <w:rsid w:val="00A3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Overskrift2">
    <w:name w:val="Titel_Overskrift_2"/>
    <w:basedOn w:val="Heading2"/>
    <w:rsid w:val="00FD2C45"/>
    <w:pPr>
      <w:numPr>
        <w:ilvl w:val="0"/>
        <w:numId w:val="0"/>
      </w:numPr>
      <w:outlineLvl w:val="9"/>
    </w:pPr>
    <w:rPr>
      <w:color w:val="auto"/>
      <w:sz w:val="32"/>
    </w:rPr>
  </w:style>
  <w:style w:type="character" w:customStyle="1" w:styleId="Heading3Char">
    <w:name w:val="Heading 3 Char"/>
    <w:aliases w:val="Sub Heading Char"/>
    <w:link w:val="Heading3"/>
    <w:uiPriority w:val="99"/>
    <w:rsid w:val="008649F8"/>
    <w:rPr>
      <w:b/>
      <w:color w:val="333399"/>
      <w:szCs w:val="22"/>
    </w:rPr>
  </w:style>
  <w:style w:type="character" w:styleId="CommentReference">
    <w:name w:val="annotation reference"/>
    <w:uiPriority w:val="99"/>
    <w:rsid w:val="006D4922"/>
    <w:rPr>
      <w:sz w:val="16"/>
      <w:szCs w:val="16"/>
    </w:rPr>
  </w:style>
  <w:style w:type="paragraph" w:styleId="CommentText">
    <w:name w:val="annotation text"/>
    <w:basedOn w:val="Normal"/>
    <w:link w:val="CommentTextChar"/>
    <w:uiPriority w:val="99"/>
    <w:semiHidden/>
    <w:rsid w:val="006D4922"/>
  </w:style>
  <w:style w:type="paragraph" w:styleId="CommentSubject">
    <w:name w:val="annotation subject"/>
    <w:basedOn w:val="CommentText"/>
    <w:next w:val="CommentText"/>
    <w:semiHidden/>
    <w:rsid w:val="006D4922"/>
    <w:rPr>
      <w:b/>
      <w:bCs/>
    </w:rPr>
  </w:style>
  <w:style w:type="paragraph" w:styleId="BalloonText">
    <w:name w:val="Balloon Text"/>
    <w:basedOn w:val="Normal"/>
    <w:semiHidden/>
    <w:rsid w:val="006D4922"/>
    <w:rPr>
      <w:rFonts w:ascii="Tahoma" w:hAnsi="Tahoma"/>
      <w:sz w:val="16"/>
      <w:szCs w:val="16"/>
    </w:rPr>
  </w:style>
  <w:style w:type="character" w:customStyle="1" w:styleId="BodyTextChar">
    <w:name w:val="Body Text Char"/>
    <w:link w:val="BodyText"/>
    <w:rsid w:val="00FC76F6"/>
    <w:rPr>
      <w:rFonts w:ascii="Calibri" w:hAnsi="Calibri"/>
      <w:sz w:val="22"/>
      <w:szCs w:val="24"/>
      <w:lang w:val="da-DK" w:eastAsia="en-US" w:bidi="ar-SA"/>
    </w:rPr>
  </w:style>
  <w:style w:type="paragraph" w:customStyle="1" w:styleId="TitelOverskrift1">
    <w:name w:val="Titel_Overskrift_1"/>
    <w:basedOn w:val="Heading1"/>
    <w:rsid w:val="00FD2C45"/>
    <w:pPr>
      <w:pageBreakBefore w:val="0"/>
      <w:numPr>
        <w:numId w:val="0"/>
      </w:numPr>
      <w:outlineLvl w:val="9"/>
    </w:pPr>
  </w:style>
  <w:style w:type="paragraph" w:customStyle="1" w:styleId="HeaderTekst1">
    <w:name w:val="Header_Tekst_1"/>
    <w:basedOn w:val="Normal"/>
    <w:rsid w:val="00C35FA9"/>
    <w:pPr>
      <w:jc w:val="center"/>
    </w:pPr>
    <w:rPr>
      <w:sz w:val="18"/>
    </w:rPr>
  </w:style>
  <w:style w:type="paragraph" w:customStyle="1" w:styleId="BrdtekstTabel">
    <w:name w:val="Brødtekst_Tabel"/>
    <w:basedOn w:val="BodyText"/>
    <w:link w:val="BrdtekstTabelTegn"/>
    <w:rsid w:val="0017574A"/>
    <w:pPr>
      <w:spacing w:after="0"/>
    </w:pPr>
  </w:style>
  <w:style w:type="character" w:customStyle="1" w:styleId="BrdtekstTabelTegn">
    <w:name w:val="Brødtekst_Tabel Tegn"/>
    <w:basedOn w:val="BodyTextChar"/>
    <w:link w:val="BrdtekstTabel"/>
    <w:rsid w:val="00363545"/>
    <w:rPr>
      <w:rFonts w:ascii="Calibri" w:hAnsi="Calibri"/>
      <w:sz w:val="22"/>
      <w:szCs w:val="24"/>
      <w:lang w:val="da-DK" w:eastAsia="en-US" w:bidi="ar-SA"/>
    </w:rPr>
  </w:style>
  <w:style w:type="paragraph" w:customStyle="1" w:styleId="Opstilling-Numremafstand">
    <w:name w:val="Opstilling - Numre m afstand"/>
    <w:basedOn w:val="ListBullet"/>
    <w:rsid w:val="00984F27"/>
    <w:pPr>
      <w:numPr>
        <w:numId w:val="5"/>
      </w:numPr>
      <w:ind w:left="470" w:hanging="357"/>
      <w:contextualSpacing w:val="0"/>
    </w:pPr>
  </w:style>
  <w:style w:type="paragraph" w:customStyle="1" w:styleId="Opstilling-punkttegnmafstand">
    <w:name w:val="Opstilling - punkttegn m afstand"/>
    <w:basedOn w:val="ListBullet"/>
    <w:rsid w:val="007F00D7"/>
    <w:pPr>
      <w:numPr>
        <w:numId w:val="4"/>
      </w:numPr>
      <w:ind w:left="453" w:hanging="340"/>
      <w:contextualSpacing w:val="0"/>
    </w:pPr>
  </w:style>
  <w:style w:type="character" w:customStyle="1" w:styleId="BrdtekstHyperlink">
    <w:name w:val="Brødtekst_Hyperlink"/>
    <w:rsid w:val="00E060B4"/>
    <w:rPr>
      <w:color w:val="0000FF"/>
    </w:rPr>
  </w:style>
  <w:style w:type="paragraph" w:styleId="Revision">
    <w:name w:val="Revision"/>
    <w:hidden/>
    <w:uiPriority w:val="99"/>
    <w:semiHidden/>
    <w:rsid w:val="006848D0"/>
    <w:rPr>
      <w:rFonts w:ascii="Calibri" w:hAnsi="Calibri"/>
      <w:sz w:val="22"/>
    </w:rPr>
  </w:style>
  <w:style w:type="paragraph" w:customStyle="1" w:styleId="MPBrdtekst">
    <w:name w:val="MP Brødtekst"/>
    <w:basedOn w:val="Normal"/>
    <w:link w:val="MPBrdtekstTegn"/>
    <w:uiPriority w:val="99"/>
    <w:rsid w:val="00CD713E"/>
    <w:pPr>
      <w:spacing w:line="280" w:lineRule="atLeast"/>
    </w:pPr>
    <w:rPr>
      <w:szCs w:val="22"/>
      <w:lang w:eastAsia="en-US"/>
    </w:rPr>
  </w:style>
  <w:style w:type="character" w:customStyle="1" w:styleId="MPBrdtekstTegn">
    <w:name w:val="MP Brødtekst Tegn"/>
    <w:link w:val="MPBrdtekst"/>
    <w:uiPriority w:val="99"/>
    <w:locked/>
    <w:rsid w:val="00CD713E"/>
    <w:rPr>
      <w:rFonts w:ascii="Garamond" w:hAnsi="Garamond"/>
      <w:sz w:val="22"/>
      <w:szCs w:val="22"/>
      <w:lang w:val="da-DK" w:eastAsia="en-US"/>
    </w:rPr>
  </w:style>
  <w:style w:type="paragraph" w:customStyle="1" w:styleId="MP1Overskriftsniveau">
    <w:name w:val="MP 1 Overskriftsniveau"/>
    <w:basedOn w:val="Normal"/>
    <w:link w:val="MP1OverskriftsniveauTegn"/>
    <w:uiPriority w:val="99"/>
    <w:rsid w:val="00697D8D"/>
    <w:pPr>
      <w:spacing w:line="280" w:lineRule="atLeast"/>
    </w:pPr>
    <w:rPr>
      <w:rFonts w:ascii="Arial" w:hAnsi="Arial" w:cs="Arial"/>
      <w:sz w:val="28"/>
      <w:szCs w:val="28"/>
      <w:lang w:eastAsia="en-US"/>
    </w:rPr>
  </w:style>
  <w:style w:type="character" w:customStyle="1" w:styleId="MP1OverskriftsniveauTegn">
    <w:name w:val="MP 1 Overskriftsniveau Tegn"/>
    <w:link w:val="MP1Overskriftsniveau"/>
    <w:uiPriority w:val="99"/>
    <w:locked/>
    <w:rsid w:val="00697D8D"/>
    <w:rPr>
      <w:rFonts w:ascii="Arial" w:hAnsi="Arial" w:cs="Arial"/>
      <w:sz w:val="28"/>
      <w:szCs w:val="28"/>
      <w:lang w:eastAsia="en-US"/>
    </w:rPr>
  </w:style>
  <w:style w:type="numbering" w:styleId="111111">
    <w:name w:val="Outline List 2"/>
    <w:basedOn w:val="NoList"/>
    <w:rsid w:val="00281BA4"/>
    <w:pPr>
      <w:numPr>
        <w:numId w:val="6"/>
      </w:numPr>
    </w:pPr>
  </w:style>
  <w:style w:type="character" w:customStyle="1" w:styleId="Heading1Char">
    <w:name w:val="Heading 1 Char"/>
    <w:aliases w:val="Main heading Char"/>
    <w:basedOn w:val="DefaultParagraphFont"/>
    <w:link w:val="Heading1"/>
    <w:uiPriority w:val="99"/>
    <w:rsid w:val="00F20528"/>
    <w:rPr>
      <w:rFonts w:ascii="Cambria" w:hAnsi="Cambria"/>
      <w:b/>
      <w:sz w:val="44"/>
      <w:szCs w:val="32"/>
    </w:rPr>
  </w:style>
  <w:style w:type="character" w:customStyle="1" w:styleId="Heading2Char">
    <w:name w:val="Heading 2 Char"/>
    <w:aliases w:val="Heading Char"/>
    <w:basedOn w:val="DefaultParagraphFont"/>
    <w:link w:val="Heading2"/>
    <w:uiPriority w:val="99"/>
    <w:rsid w:val="00F20528"/>
    <w:rPr>
      <w:rFonts w:ascii="Cambria" w:hAnsi="Cambria"/>
      <w:b/>
      <w:color w:val="333399"/>
      <w:sz w:val="28"/>
      <w:szCs w:val="32"/>
    </w:rPr>
  </w:style>
  <w:style w:type="paragraph" w:styleId="ListParagraph">
    <w:name w:val="List Paragraph"/>
    <w:basedOn w:val="Normal"/>
    <w:link w:val="ListParagraphChar"/>
    <w:uiPriority w:val="99"/>
    <w:qFormat/>
    <w:rsid w:val="00503B74"/>
    <w:pPr>
      <w:numPr>
        <w:numId w:val="7"/>
      </w:numPr>
      <w:tabs>
        <w:tab w:val="left" w:pos="391"/>
      </w:tabs>
      <w:spacing w:before="60"/>
      <w:contextualSpacing/>
    </w:pPr>
  </w:style>
  <w:style w:type="paragraph" w:customStyle="1" w:styleId="paragraf">
    <w:name w:val="paragraf"/>
    <w:basedOn w:val="Normal"/>
    <w:rsid w:val="00B47E29"/>
    <w:pPr>
      <w:spacing w:before="200"/>
      <w:ind w:firstLine="240"/>
    </w:pPr>
    <w:rPr>
      <w:rFonts w:ascii="Tahoma" w:hAnsi="Tahoma" w:cs="Tahoma"/>
      <w:color w:val="000000"/>
    </w:rPr>
  </w:style>
  <w:style w:type="character" w:customStyle="1" w:styleId="googqs-tidbit1">
    <w:name w:val="goog_qs-tidbit1"/>
    <w:uiPriority w:val="99"/>
    <w:rsid w:val="00362EF7"/>
    <w:rPr>
      <w:vanish w:val="0"/>
      <w:webHidden w:val="0"/>
      <w:specVanish w:val="0"/>
    </w:rPr>
  </w:style>
  <w:style w:type="character" w:customStyle="1" w:styleId="EndnoteTextChar">
    <w:name w:val="Endnote Text Char"/>
    <w:basedOn w:val="DefaultParagraphFont"/>
    <w:link w:val="EndnoteText"/>
    <w:uiPriority w:val="99"/>
    <w:semiHidden/>
    <w:rsid w:val="0045250D"/>
    <w:rPr>
      <w:rFonts w:ascii="Calibri" w:hAnsi="Calibri"/>
      <w:szCs w:val="24"/>
    </w:rPr>
  </w:style>
  <w:style w:type="character" w:styleId="Strong">
    <w:name w:val="Strong"/>
    <w:basedOn w:val="DefaultParagraphFont"/>
    <w:qFormat/>
    <w:rsid w:val="00792711"/>
    <w:rPr>
      <w:b/>
      <w:bCs/>
    </w:rPr>
  </w:style>
  <w:style w:type="paragraph" w:customStyle="1" w:styleId="Listeafsnit1">
    <w:name w:val="Listeafsnit1"/>
    <w:basedOn w:val="Normal"/>
    <w:uiPriority w:val="34"/>
    <w:qFormat/>
    <w:rsid w:val="003A43BF"/>
    <w:pPr>
      <w:ind w:left="720"/>
      <w:contextualSpacing/>
    </w:pPr>
    <w:rPr>
      <w:rFonts w:ascii="Verdana" w:hAnsi="Verdana"/>
      <w:sz w:val="20"/>
      <w:szCs w:val="20"/>
    </w:rPr>
  </w:style>
  <w:style w:type="character" w:customStyle="1" w:styleId="CommentTextChar">
    <w:name w:val="Comment Text Char"/>
    <w:basedOn w:val="DefaultParagraphFont"/>
    <w:link w:val="CommentText"/>
    <w:uiPriority w:val="99"/>
    <w:semiHidden/>
    <w:rsid w:val="00D20FF6"/>
    <w:rPr>
      <w:rFonts w:ascii="Calibri" w:hAnsi="Calibri"/>
      <w:sz w:val="22"/>
      <w:szCs w:val="24"/>
    </w:rPr>
  </w:style>
  <w:style w:type="table" w:customStyle="1" w:styleId="Gittertabel4-farve11">
    <w:name w:val="Gittertabel 4 - farve 11"/>
    <w:basedOn w:val="TableNormal"/>
    <w:uiPriority w:val="49"/>
    <w:rsid w:val="00A827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Krav">
    <w:name w:val="Krav"/>
    <w:basedOn w:val="Normal"/>
    <w:next w:val="Normal"/>
    <w:link w:val="KravTegn"/>
    <w:qFormat/>
    <w:rsid w:val="00D63190"/>
    <w:pPr>
      <w:keepNext/>
      <w:numPr>
        <w:numId w:val="8"/>
      </w:numPr>
      <w:tabs>
        <w:tab w:val="left" w:pos="1418"/>
      </w:tabs>
      <w:spacing w:after="0"/>
    </w:pPr>
    <w:rPr>
      <w:rFonts w:ascii="Arial" w:hAnsi="Arial"/>
      <w:b/>
      <w:bCs/>
      <w:sz w:val="22"/>
      <w:szCs w:val="22"/>
      <w:lang w:eastAsia="en-US"/>
    </w:rPr>
  </w:style>
  <w:style w:type="character" w:customStyle="1" w:styleId="ListParagraphChar">
    <w:name w:val="List Paragraph Char"/>
    <w:basedOn w:val="DefaultParagraphFont"/>
    <w:link w:val="ListParagraph"/>
    <w:uiPriority w:val="99"/>
    <w:rsid w:val="00D63190"/>
    <w:rPr>
      <w:rFonts w:ascii="Garamond" w:hAnsi="Garamond"/>
    </w:rPr>
  </w:style>
  <w:style w:type="character" w:customStyle="1" w:styleId="XML-tagstyle">
    <w:name w:val="XML-tag style"/>
    <w:basedOn w:val="DefaultParagraphFont"/>
    <w:uiPriority w:val="99"/>
    <w:rsid w:val="00D63190"/>
    <w:rPr>
      <w:rFonts w:ascii="Courier New" w:hAnsi="Courier New" w:cs="Times New Roman"/>
      <w:sz w:val="20"/>
    </w:rPr>
  </w:style>
  <w:style w:type="character" w:customStyle="1" w:styleId="KravTegn">
    <w:name w:val="Krav Tegn"/>
    <w:basedOn w:val="DefaultParagraphFont"/>
    <w:link w:val="Krav"/>
    <w:locked/>
    <w:rsid w:val="00D63190"/>
    <w:rPr>
      <w:rFonts w:ascii="Arial" w:hAnsi="Arial"/>
      <w:b/>
      <w:bCs/>
      <w:sz w:val="22"/>
      <w:szCs w:val="22"/>
      <w:lang w:eastAsia="en-US"/>
    </w:rPr>
  </w:style>
  <w:style w:type="paragraph" w:customStyle="1" w:styleId="ReqDescription">
    <w:name w:val="Req. Description"/>
    <w:basedOn w:val="Normal"/>
    <w:link w:val="ReqDescriptionTegn"/>
    <w:qFormat/>
    <w:rsid w:val="00EA79FE"/>
    <w:pPr>
      <w:spacing w:before="100" w:beforeAutospacing="1" w:after="100" w:afterAutospacing="1" w:line="288" w:lineRule="auto"/>
    </w:pPr>
    <w:rPr>
      <w:rFonts w:ascii="Arial" w:hAnsi="Arial"/>
      <w:sz w:val="22"/>
      <w:szCs w:val="20"/>
      <w:lang w:eastAsia="en-US"/>
    </w:rPr>
  </w:style>
  <w:style w:type="character" w:customStyle="1" w:styleId="ReqDescriptionTegn">
    <w:name w:val="Req. Description Tegn"/>
    <w:link w:val="ReqDescription"/>
    <w:rsid w:val="00EA79FE"/>
    <w:rPr>
      <w:rFonts w:ascii="Arial" w:hAnsi="Arial"/>
      <w:sz w:val="22"/>
      <w:szCs w:val="20"/>
      <w:lang w:eastAsia="en-US"/>
    </w:rPr>
  </w:style>
  <w:style w:type="character" w:customStyle="1" w:styleId="sc51">
    <w:name w:val="sc51"/>
    <w:basedOn w:val="DefaultParagraphFont"/>
    <w:rsid w:val="002F5E94"/>
    <w:rPr>
      <w:rFonts w:ascii="Courier New" w:hAnsi="Courier New" w:cs="Courier New" w:hint="default"/>
      <w:b/>
      <w:bCs/>
      <w:color w:val="0000FF"/>
      <w:sz w:val="20"/>
      <w:szCs w:val="20"/>
    </w:rPr>
  </w:style>
  <w:style w:type="character" w:customStyle="1" w:styleId="sc0">
    <w:name w:val="sc0"/>
    <w:basedOn w:val="DefaultParagraphFont"/>
    <w:rsid w:val="002F5E94"/>
    <w:rPr>
      <w:rFonts w:ascii="Courier New" w:hAnsi="Courier New" w:cs="Courier New" w:hint="default"/>
      <w:color w:val="000000"/>
      <w:sz w:val="20"/>
      <w:szCs w:val="20"/>
    </w:rPr>
  </w:style>
  <w:style w:type="character" w:customStyle="1" w:styleId="sc11">
    <w:name w:val="sc11"/>
    <w:basedOn w:val="DefaultParagraphFont"/>
    <w:rsid w:val="002F5E94"/>
    <w:rPr>
      <w:rFonts w:ascii="Courier New" w:hAnsi="Courier New" w:cs="Courier New" w:hint="default"/>
      <w:color w:val="000000"/>
      <w:sz w:val="20"/>
      <w:szCs w:val="20"/>
    </w:rPr>
  </w:style>
  <w:style w:type="character" w:customStyle="1" w:styleId="sc101">
    <w:name w:val="sc101"/>
    <w:basedOn w:val="DefaultParagraphFont"/>
    <w:rsid w:val="002F5E94"/>
    <w:rPr>
      <w:rFonts w:ascii="Courier New" w:hAnsi="Courier New" w:cs="Courier New" w:hint="default"/>
      <w:b/>
      <w:bCs/>
      <w:color w:val="000080"/>
      <w:sz w:val="20"/>
      <w:szCs w:val="20"/>
    </w:rPr>
  </w:style>
  <w:style w:type="character" w:customStyle="1" w:styleId="sc12">
    <w:name w:val="sc12"/>
    <w:basedOn w:val="DefaultParagraphFont"/>
    <w:rsid w:val="00D5280B"/>
    <w:rPr>
      <w:rFonts w:ascii="Courier New" w:hAnsi="Courier New" w:cs="Courier New" w:hint="default"/>
      <w:color w:val="0000FF"/>
      <w:sz w:val="20"/>
      <w:szCs w:val="20"/>
    </w:rPr>
  </w:style>
  <w:style w:type="character" w:customStyle="1" w:styleId="sc8">
    <w:name w:val="sc8"/>
    <w:basedOn w:val="DefaultParagraphFont"/>
    <w:rsid w:val="00D5280B"/>
    <w:rPr>
      <w:rFonts w:ascii="Courier New" w:hAnsi="Courier New" w:cs="Courier New" w:hint="default"/>
      <w:color w:val="000000"/>
      <w:sz w:val="20"/>
      <w:szCs w:val="20"/>
    </w:rPr>
  </w:style>
  <w:style w:type="character" w:customStyle="1" w:styleId="sc31">
    <w:name w:val="sc31"/>
    <w:basedOn w:val="DefaultParagraphFont"/>
    <w:rsid w:val="00D5280B"/>
    <w:rPr>
      <w:rFonts w:ascii="Courier New" w:hAnsi="Courier New" w:cs="Courier New" w:hint="default"/>
      <w:color w:val="FF0000"/>
      <w:sz w:val="20"/>
      <w:szCs w:val="20"/>
    </w:rPr>
  </w:style>
  <w:style w:type="character" w:customStyle="1" w:styleId="sc61">
    <w:name w:val="sc61"/>
    <w:basedOn w:val="DefaultParagraphFont"/>
    <w:rsid w:val="00D5280B"/>
    <w:rPr>
      <w:rFonts w:ascii="Courier New" w:hAnsi="Courier New" w:cs="Courier New" w:hint="default"/>
      <w:b/>
      <w:bCs/>
      <w:color w:val="8000FF"/>
      <w:sz w:val="20"/>
      <w:szCs w:val="20"/>
    </w:rPr>
  </w:style>
  <w:style w:type="character" w:customStyle="1" w:styleId="sc01">
    <w:name w:val="sc01"/>
    <w:basedOn w:val="DefaultParagraphFont"/>
    <w:rsid w:val="00D5280B"/>
    <w:rPr>
      <w:rFonts w:ascii="Courier New" w:hAnsi="Courier New" w:cs="Courier New" w:hint="default"/>
      <w:b/>
      <w:bCs/>
      <w:color w:val="000000"/>
      <w:sz w:val="20"/>
      <w:szCs w:val="20"/>
    </w:rPr>
  </w:style>
  <w:style w:type="character" w:customStyle="1" w:styleId="sc111">
    <w:name w:val="sc111"/>
    <w:basedOn w:val="DefaultParagraphFont"/>
    <w:rsid w:val="00D5280B"/>
    <w:rPr>
      <w:rFonts w:ascii="Courier New" w:hAnsi="Courier New" w:cs="Courier New" w:hint="default"/>
      <w:color w:val="0000FF"/>
      <w:sz w:val="20"/>
      <w:szCs w:val="20"/>
    </w:rPr>
  </w:style>
  <w:style w:type="character" w:customStyle="1" w:styleId="sc701">
    <w:name w:val="sc701"/>
    <w:basedOn w:val="DefaultParagraphFont"/>
    <w:rsid w:val="00D5280B"/>
    <w:rPr>
      <w:rFonts w:ascii="Courier New" w:hAnsi="Courier New" w:cs="Courier New" w:hint="default"/>
      <w:b/>
      <w:bCs/>
      <w:color w:val="8000FF"/>
      <w:sz w:val="20"/>
      <w:szCs w:val="20"/>
      <w:u w:val="single"/>
    </w:rPr>
  </w:style>
  <w:style w:type="character" w:customStyle="1" w:styleId="sc5">
    <w:name w:val="sc5"/>
    <w:basedOn w:val="DefaultParagraphFont"/>
    <w:rsid w:val="00050D91"/>
    <w:rPr>
      <w:rFonts w:ascii="Courier New" w:hAnsi="Courier New" w:cs="Courier New" w:hint="default"/>
      <w:color w:val="000000"/>
      <w:sz w:val="20"/>
      <w:szCs w:val="20"/>
    </w:rPr>
  </w:style>
  <w:style w:type="character" w:customStyle="1" w:styleId="sc161">
    <w:name w:val="sc161"/>
    <w:basedOn w:val="DefaultParagraphFont"/>
    <w:rsid w:val="00EB19A9"/>
    <w:rPr>
      <w:rFonts w:ascii="Courier New" w:hAnsi="Courier New" w:cs="Courier New" w:hint="default"/>
      <w:color w:val="8000FF"/>
      <w:sz w:val="20"/>
      <w:szCs w:val="20"/>
    </w:rPr>
  </w:style>
  <w:style w:type="character" w:customStyle="1" w:styleId="sc41">
    <w:name w:val="sc41"/>
    <w:basedOn w:val="DefaultParagraphFont"/>
    <w:rsid w:val="00EB19A9"/>
    <w:rPr>
      <w:rFonts w:ascii="Courier New" w:hAnsi="Courier New" w:cs="Courier New" w:hint="default"/>
      <w:color w:val="FF8000"/>
      <w:sz w:val="20"/>
      <w:szCs w:val="20"/>
    </w:rPr>
  </w:style>
  <w:style w:type="character" w:customStyle="1" w:styleId="sc21">
    <w:name w:val="sc21"/>
    <w:basedOn w:val="DefaultParagraphFont"/>
    <w:rsid w:val="00015F6C"/>
    <w:rPr>
      <w:rFonts w:ascii="Courier New" w:hAnsi="Courier New" w:cs="Courier New" w:hint="default"/>
      <w:color w:val="008000"/>
      <w:sz w:val="20"/>
      <w:szCs w:val="20"/>
    </w:rPr>
  </w:style>
  <w:style w:type="character" w:customStyle="1" w:styleId="sc121">
    <w:name w:val="sc121"/>
    <w:basedOn w:val="DefaultParagraphFont"/>
    <w:rsid w:val="00C80DA8"/>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C80DA8"/>
    <w:rPr>
      <w:rFonts w:ascii="Courier New" w:hAnsi="Courier New" w:cs="Courier New" w:hint="default"/>
      <w:color w:val="0000FF"/>
      <w:sz w:val="20"/>
      <w:szCs w:val="20"/>
    </w:rPr>
  </w:style>
  <w:style w:type="character" w:customStyle="1" w:styleId="sc131">
    <w:name w:val="sc131"/>
    <w:basedOn w:val="DefaultParagraphFont"/>
    <w:rsid w:val="00C80DA8"/>
    <w:rPr>
      <w:rFonts w:ascii="Courier New" w:hAnsi="Courier New" w:cs="Courier New" w:hint="default"/>
      <w:color w:val="FF0000"/>
      <w:sz w:val="20"/>
      <w:szCs w:val="20"/>
      <w:shd w:val="clear" w:color="auto" w:fill="FFFF00"/>
    </w:rPr>
  </w:style>
  <w:style w:type="character" w:customStyle="1" w:styleId="sc91">
    <w:name w:val="sc91"/>
    <w:basedOn w:val="DefaultParagraphFont"/>
    <w:rsid w:val="00064F3F"/>
    <w:rPr>
      <w:rFonts w:ascii="Courier New" w:hAnsi="Courier New" w:cs="Courier New" w:hint="default"/>
      <w:color w:val="008000"/>
      <w:sz w:val="20"/>
      <w:szCs w:val="20"/>
    </w:rPr>
  </w:style>
  <w:style w:type="character" w:customStyle="1" w:styleId="sc641">
    <w:name w:val="sc641"/>
    <w:basedOn w:val="DefaultParagraphFont"/>
    <w:rsid w:val="00CC23C7"/>
    <w:rPr>
      <w:rFonts w:ascii="Courier New" w:hAnsi="Courier New" w:cs="Courier New" w:hint="default"/>
      <w:b/>
      <w:bCs/>
      <w:color w:val="000000"/>
      <w:sz w:val="20"/>
      <w:szCs w:val="20"/>
      <w:u w:val="single"/>
    </w:rPr>
  </w:style>
  <w:style w:type="character" w:customStyle="1" w:styleId="sc151">
    <w:name w:val="sc151"/>
    <w:basedOn w:val="DefaultParagraphFont"/>
    <w:rsid w:val="008649F8"/>
    <w:rPr>
      <w:rFonts w:ascii="Courier New" w:hAnsi="Courier New" w:cs="Courier New" w:hint="default"/>
      <w:b/>
      <w:bCs/>
      <w:color w:val="000000"/>
      <w:sz w:val="20"/>
      <w:szCs w:val="20"/>
      <w:shd w:val="clear" w:color="auto" w:fill="FFFF00"/>
    </w:rPr>
  </w:style>
  <w:style w:type="character" w:customStyle="1" w:styleId="sc80">
    <w:name w:val="sc80"/>
    <w:basedOn w:val="DefaultParagraphFont"/>
    <w:rsid w:val="008649F8"/>
    <w:rPr>
      <w:rFonts w:ascii="Courier New" w:hAnsi="Courier New" w:cs="Courier New" w:hint="default"/>
      <w:color w:val="000000"/>
      <w:sz w:val="20"/>
      <w:szCs w:val="20"/>
    </w:rPr>
  </w:style>
  <w:style w:type="character" w:customStyle="1" w:styleId="sc811">
    <w:name w:val="sc811"/>
    <w:basedOn w:val="DefaultParagraphFont"/>
    <w:rsid w:val="008649F8"/>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8649F8"/>
    <w:rPr>
      <w:rFonts w:ascii="Courier New" w:hAnsi="Courier New" w:cs="Courier New" w:hint="default"/>
      <w:color w:val="000000"/>
      <w:sz w:val="20"/>
      <w:szCs w:val="20"/>
      <w:shd w:val="clear" w:color="auto" w:fill="C4F9FD"/>
    </w:rPr>
  </w:style>
  <w:style w:type="character" w:customStyle="1" w:styleId="sc841">
    <w:name w:val="sc841"/>
    <w:basedOn w:val="DefaultParagraphFont"/>
    <w:rsid w:val="008649F8"/>
    <w:rPr>
      <w:rFonts w:ascii="Courier New" w:hAnsi="Courier New" w:cs="Courier New" w:hint="default"/>
      <w:b/>
      <w:bCs/>
      <w:color w:val="000080"/>
      <w:sz w:val="20"/>
      <w:szCs w:val="20"/>
      <w:shd w:val="clear" w:color="auto" w:fill="C4F9FD"/>
    </w:rPr>
  </w:style>
  <w:style w:type="character" w:customStyle="1" w:styleId="sc851">
    <w:name w:val="sc851"/>
    <w:basedOn w:val="DefaultParagraphFont"/>
    <w:rsid w:val="008649F8"/>
    <w:rPr>
      <w:rFonts w:ascii="Courier New" w:hAnsi="Courier New" w:cs="Courier New" w:hint="default"/>
      <w:color w:val="808080"/>
      <w:sz w:val="20"/>
      <w:szCs w:val="20"/>
      <w:shd w:val="clear" w:color="auto" w:fill="C4F9FD"/>
    </w:rPr>
  </w:style>
  <w:style w:type="character" w:customStyle="1" w:styleId="sc2">
    <w:name w:val="sc2"/>
    <w:basedOn w:val="DefaultParagraphFont"/>
    <w:rsid w:val="008649F8"/>
    <w:rPr>
      <w:rFonts w:ascii="Courier New" w:hAnsi="Courier New" w:cs="Courier New" w:hint="default"/>
      <w:color w:val="000000"/>
      <w:sz w:val="20"/>
      <w:szCs w:val="20"/>
    </w:rPr>
  </w:style>
  <w:style w:type="character" w:styleId="UnresolvedMention">
    <w:name w:val="Unresolved Mention"/>
    <w:basedOn w:val="DefaultParagraphFont"/>
    <w:uiPriority w:val="99"/>
    <w:semiHidden/>
    <w:unhideWhenUsed/>
    <w:rsid w:val="00AF32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303">
      <w:bodyDiv w:val="1"/>
      <w:marLeft w:val="0"/>
      <w:marRight w:val="0"/>
      <w:marTop w:val="0"/>
      <w:marBottom w:val="0"/>
      <w:divBdr>
        <w:top w:val="none" w:sz="0" w:space="0" w:color="auto"/>
        <w:left w:val="none" w:sz="0" w:space="0" w:color="auto"/>
        <w:bottom w:val="none" w:sz="0" w:space="0" w:color="auto"/>
        <w:right w:val="none" w:sz="0" w:space="0" w:color="auto"/>
      </w:divBdr>
      <w:divsChild>
        <w:div w:id="1724601273">
          <w:marLeft w:val="0"/>
          <w:marRight w:val="0"/>
          <w:marTop w:val="0"/>
          <w:marBottom w:val="0"/>
          <w:divBdr>
            <w:top w:val="none" w:sz="0" w:space="0" w:color="auto"/>
            <w:left w:val="none" w:sz="0" w:space="0" w:color="auto"/>
            <w:bottom w:val="none" w:sz="0" w:space="0" w:color="auto"/>
            <w:right w:val="none" w:sz="0" w:space="0" w:color="auto"/>
          </w:divBdr>
        </w:div>
      </w:divsChild>
    </w:div>
    <w:div w:id="19207501">
      <w:bodyDiv w:val="1"/>
      <w:marLeft w:val="0"/>
      <w:marRight w:val="0"/>
      <w:marTop w:val="0"/>
      <w:marBottom w:val="0"/>
      <w:divBdr>
        <w:top w:val="none" w:sz="0" w:space="0" w:color="auto"/>
        <w:left w:val="none" w:sz="0" w:space="0" w:color="auto"/>
        <w:bottom w:val="none" w:sz="0" w:space="0" w:color="auto"/>
        <w:right w:val="none" w:sz="0" w:space="0" w:color="auto"/>
      </w:divBdr>
      <w:divsChild>
        <w:div w:id="1488785042">
          <w:marLeft w:val="0"/>
          <w:marRight w:val="0"/>
          <w:marTop w:val="0"/>
          <w:marBottom w:val="0"/>
          <w:divBdr>
            <w:top w:val="none" w:sz="0" w:space="0" w:color="auto"/>
            <w:left w:val="none" w:sz="0" w:space="0" w:color="auto"/>
            <w:bottom w:val="none" w:sz="0" w:space="0" w:color="auto"/>
            <w:right w:val="none" w:sz="0" w:space="0" w:color="auto"/>
          </w:divBdr>
        </w:div>
      </w:divsChild>
    </w:div>
    <w:div w:id="59909419">
      <w:bodyDiv w:val="1"/>
      <w:marLeft w:val="0"/>
      <w:marRight w:val="0"/>
      <w:marTop w:val="0"/>
      <w:marBottom w:val="0"/>
      <w:divBdr>
        <w:top w:val="none" w:sz="0" w:space="0" w:color="auto"/>
        <w:left w:val="none" w:sz="0" w:space="0" w:color="auto"/>
        <w:bottom w:val="none" w:sz="0" w:space="0" w:color="auto"/>
        <w:right w:val="none" w:sz="0" w:space="0" w:color="auto"/>
      </w:divBdr>
      <w:divsChild>
        <w:div w:id="1941178298">
          <w:marLeft w:val="0"/>
          <w:marRight w:val="0"/>
          <w:marTop w:val="0"/>
          <w:marBottom w:val="0"/>
          <w:divBdr>
            <w:top w:val="none" w:sz="0" w:space="0" w:color="auto"/>
            <w:left w:val="none" w:sz="0" w:space="0" w:color="auto"/>
            <w:bottom w:val="none" w:sz="0" w:space="0" w:color="auto"/>
            <w:right w:val="none" w:sz="0" w:space="0" w:color="auto"/>
          </w:divBdr>
        </w:div>
      </w:divsChild>
    </w:div>
    <w:div w:id="88042666">
      <w:bodyDiv w:val="1"/>
      <w:marLeft w:val="0"/>
      <w:marRight w:val="0"/>
      <w:marTop w:val="0"/>
      <w:marBottom w:val="0"/>
      <w:divBdr>
        <w:top w:val="none" w:sz="0" w:space="0" w:color="auto"/>
        <w:left w:val="none" w:sz="0" w:space="0" w:color="auto"/>
        <w:bottom w:val="none" w:sz="0" w:space="0" w:color="auto"/>
        <w:right w:val="none" w:sz="0" w:space="0" w:color="auto"/>
      </w:divBdr>
    </w:div>
    <w:div w:id="88353517">
      <w:bodyDiv w:val="1"/>
      <w:marLeft w:val="0"/>
      <w:marRight w:val="0"/>
      <w:marTop w:val="0"/>
      <w:marBottom w:val="0"/>
      <w:divBdr>
        <w:top w:val="none" w:sz="0" w:space="0" w:color="auto"/>
        <w:left w:val="none" w:sz="0" w:space="0" w:color="auto"/>
        <w:bottom w:val="none" w:sz="0" w:space="0" w:color="auto"/>
        <w:right w:val="none" w:sz="0" w:space="0" w:color="auto"/>
      </w:divBdr>
    </w:div>
    <w:div w:id="94330024">
      <w:bodyDiv w:val="1"/>
      <w:marLeft w:val="0"/>
      <w:marRight w:val="0"/>
      <w:marTop w:val="0"/>
      <w:marBottom w:val="0"/>
      <w:divBdr>
        <w:top w:val="none" w:sz="0" w:space="0" w:color="auto"/>
        <w:left w:val="none" w:sz="0" w:space="0" w:color="auto"/>
        <w:bottom w:val="none" w:sz="0" w:space="0" w:color="auto"/>
        <w:right w:val="none" w:sz="0" w:space="0" w:color="auto"/>
      </w:divBdr>
      <w:divsChild>
        <w:div w:id="1124687812">
          <w:marLeft w:val="0"/>
          <w:marRight w:val="0"/>
          <w:marTop w:val="0"/>
          <w:marBottom w:val="0"/>
          <w:divBdr>
            <w:top w:val="none" w:sz="0" w:space="0" w:color="auto"/>
            <w:left w:val="none" w:sz="0" w:space="0" w:color="auto"/>
            <w:bottom w:val="none" w:sz="0" w:space="0" w:color="auto"/>
            <w:right w:val="none" w:sz="0" w:space="0" w:color="auto"/>
          </w:divBdr>
        </w:div>
      </w:divsChild>
    </w:div>
    <w:div w:id="107628620">
      <w:bodyDiv w:val="1"/>
      <w:marLeft w:val="0"/>
      <w:marRight w:val="0"/>
      <w:marTop w:val="0"/>
      <w:marBottom w:val="0"/>
      <w:divBdr>
        <w:top w:val="none" w:sz="0" w:space="0" w:color="auto"/>
        <w:left w:val="none" w:sz="0" w:space="0" w:color="auto"/>
        <w:bottom w:val="none" w:sz="0" w:space="0" w:color="auto"/>
        <w:right w:val="none" w:sz="0" w:space="0" w:color="auto"/>
      </w:divBdr>
      <w:divsChild>
        <w:div w:id="27073565">
          <w:marLeft w:val="0"/>
          <w:marRight w:val="0"/>
          <w:marTop w:val="0"/>
          <w:marBottom w:val="0"/>
          <w:divBdr>
            <w:top w:val="none" w:sz="0" w:space="0" w:color="auto"/>
            <w:left w:val="none" w:sz="0" w:space="0" w:color="auto"/>
            <w:bottom w:val="none" w:sz="0" w:space="0" w:color="auto"/>
            <w:right w:val="none" w:sz="0" w:space="0" w:color="auto"/>
          </w:divBdr>
        </w:div>
      </w:divsChild>
    </w:div>
    <w:div w:id="121196945">
      <w:bodyDiv w:val="1"/>
      <w:marLeft w:val="0"/>
      <w:marRight w:val="0"/>
      <w:marTop w:val="0"/>
      <w:marBottom w:val="0"/>
      <w:divBdr>
        <w:top w:val="none" w:sz="0" w:space="0" w:color="auto"/>
        <w:left w:val="none" w:sz="0" w:space="0" w:color="auto"/>
        <w:bottom w:val="none" w:sz="0" w:space="0" w:color="auto"/>
        <w:right w:val="none" w:sz="0" w:space="0" w:color="auto"/>
      </w:divBdr>
      <w:divsChild>
        <w:div w:id="1529831494">
          <w:marLeft w:val="0"/>
          <w:marRight w:val="0"/>
          <w:marTop w:val="0"/>
          <w:marBottom w:val="0"/>
          <w:divBdr>
            <w:top w:val="none" w:sz="0" w:space="0" w:color="auto"/>
            <w:left w:val="none" w:sz="0" w:space="0" w:color="auto"/>
            <w:bottom w:val="none" w:sz="0" w:space="0" w:color="auto"/>
            <w:right w:val="none" w:sz="0" w:space="0" w:color="auto"/>
          </w:divBdr>
        </w:div>
      </w:divsChild>
    </w:div>
    <w:div w:id="129176270">
      <w:bodyDiv w:val="1"/>
      <w:marLeft w:val="0"/>
      <w:marRight w:val="0"/>
      <w:marTop w:val="0"/>
      <w:marBottom w:val="0"/>
      <w:divBdr>
        <w:top w:val="none" w:sz="0" w:space="0" w:color="auto"/>
        <w:left w:val="none" w:sz="0" w:space="0" w:color="auto"/>
        <w:bottom w:val="none" w:sz="0" w:space="0" w:color="auto"/>
        <w:right w:val="none" w:sz="0" w:space="0" w:color="auto"/>
      </w:divBdr>
    </w:div>
    <w:div w:id="175115924">
      <w:bodyDiv w:val="1"/>
      <w:marLeft w:val="0"/>
      <w:marRight w:val="0"/>
      <w:marTop w:val="0"/>
      <w:marBottom w:val="0"/>
      <w:divBdr>
        <w:top w:val="none" w:sz="0" w:space="0" w:color="auto"/>
        <w:left w:val="none" w:sz="0" w:space="0" w:color="auto"/>
        <w:bottom w:val="none" w:sz="0" w:space="0" w:color="auto"/>
        <w:right w:val="none" w:sz="0" w:space="0" w:color="auto"/>
      </w:divBdr>
      <w:divsChild>
        <w:div w:id="1836332997">
          <w:marLeft w:val="0"/>
          <w:marRight w:val="0"/>
          <w:marTop w:val="0"/>
          <w:marBottom w:val="0"/>
          <w:divBdr>
            <w:top w:val="none" w:sz="0" w:space="0" w:color="auto"/>
            <w:left w:val="none" w:sz="0" w:space="0" w:color="auto"/>
            <w:bottom w:val="none" w:sz="0" w:space="0" w:color="auto"/>
            <w:right w:val="none" w:sz="0" w:space="0" w:color="auto"/>
          </w:divBdr>
          <w:divsChild>
            <w:div w:id="529536316">
              <w:marLeft w:val="0"/>
              <w:marRight w:val="0"/>
              <w:marTop w:val="0"/>
              <w:marBottom w:val="0"/>
              <w:divBdr>
                <w:top w:val="none" w:sz="0" w:space="0" w:color="auto"/>
                <w:left w:val="none" w:sz="0" w:space="0" w:color="auto"/>
                <w:bottom w:val="none" w:sz="0" w:space="0" w:color="auto"/>
                <w:right w:val="none" w:sz="0" w:space="0" w:color="auto"/>
              </w:divBdr>
            </w:div>
            <w:div w:id="660041662">
              <w:marLeft w:val="0"/>
              <w:marRight w:val="0"/>
              <w:marTop w:val="0"/>
              <w:marBottom w:val="0"/>
              <w:divBdr>
                <w:top w:val="none" w:sz="0" w:space="0" w:color="auto"/>
                <w:left w:val="none" w:sz="0" w:space="0" w:color="auto"/>
                <w:bottom w:val="none" w:sz="0" w:space="0" w:color="auto"/>
                <w:right w:val="none" w:sz="0" w:space="0" w:color="auto"/>
              </w:divBdr>
            </w:div>
            <w:div w:id="816455503">
              <w:marLeft w:val="0"/>
              <w:marRight w:val="0"/>
              <w:marTop w:val="0"/>
              <w:marBottom w:val="0"/>
              <w:divBdr>
                <w:top w:val="none" w:sz="0" w:space="0" w:color="auto"/>
                <w:left w:val="none" w:sz="0" w:space="0" w:color="auto"/>
                <w:bottom w:val="none" w:sz="0" w:space="0" w:color="auto"/>
                <w:right w:val="none" w:sz="0" w:space="0" w:color="auto"/>
              </w:divBdr>
            </w:div>
            <w:div w:id="875699770">
              <w:marLeft w:val="0"/>
              <w:marRight w:val="0"/>
              <w:marTop w:val="0"/>
              <w:marBottom w:val="0"/>
              <w:divBdr>
                <w:top w:val="none" w:sz="0" w:space="0" w:color="auto"/>
                <w:left w:val="none" w:sz="0" w:space="0" w:color="auto"/>
                <w:bottom w:val="none" w:sz="0" w:space="0" w:color="auto"/>
                <w:right w:val="none" w:sz="0" w:space="0" w:color="auto"/>
              </w:divBdr>
            </w:div>
            <w:div w:id="15975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95">
      <w:bodyDiv w:val="1"/>
      <w:marLeft w:val="0"/>
      <w:marRight w:val="0"/>
      <w:marTop w:val="0"/>
      <w:marBottom w:val="0"/>
      <w:divBdr>
        <w:top w:val="none" w:sz="0" w:space="0" w:color="auto"/>
        <w:left w:val="none" w:sz="0" w:space="0" w:color="auto"/>
        <w:bottom w:val="none" w:sz="0" w:space="0" w:color="auto"/>
        <w:right w:val="none" w:sz="0" w:space="0" w:color="auto"/>
      </w:divBdr>
      <w:divsChild>
        <w:div w:id="24989725">
          <w:marLeft w:val="0"/>
          <w:marRight w:val="0"/>
          <w:marTop w:val="0"/>
          <w:marBottom w:val="0"/>
          <w:divBdr>
            <w:top w:val="none" w:sz="0" w:space="0" w:color="auto"/>
            <w:left w:val="none" w:sz="0" w:space="0" w:color="auto"/>
            <w:bottom w:val="none" w:sz="0" w:space="0" w:color="auto"/>
            <w:right w:val="none" w:sz="0" w:space="0" w:color="auto"/>
          </w:divBdr>
        </w:div>
      </w:divsChild>
    </w:div>
    <w:div w:id="226499955">
      <w:bodyDiv w:val="1"/>
      <w:marLeft w:val="0"/>
      <w:marRight w:val="0"/>
      <w:marTop w:val="0"/>
      <w:marBottom w:val="0"/>
      <w:divBdr>
        <w:top w:val="none" w:sz="0" w:space="0" w:color="auto"/>
        <w:left w:val="none" w:sz="0" w:space="0" w:color="auto"/>
        <w:bottom w:val="none" w:sz="0" w:space="0" w:color="auto"/>
        <w:right w:val="none" w:sz="0" w:space="0" w:color="auto"/>
      </w:divBdr>
    </w:div>
    <w:div w:id="231626154">
      <w:bodyDiv w:val="1"/>
      <w:marLeft w:val="0"/>
      <w:marRight w:val="0"/>
      <w:marTop w:val="0"/>
      <w:marBottom w:val="0"/>
      <w:divBdr>
        <w:top w:val="none" w:sz="0" w:space="0" w:color="auto"/>
        <w:left w:val="none" w:sz="0" w:space="0" w:color="auto"/>
        <w:bottom w:val="none" w:sz="0" w:space="0" w:color="auto"/>
        <w:right w:val="none" w:sz="0" w:space="0" w:color="auto"/>
      </w:divBdr>
      <w:divsChild>
        <w:div w:id="1186094854">
          <w:marLeft w:val="0"/>
          <w:marRight w:val="0"/>
          <w:marTop w:val="0"/>
          <w:marBottom w:val="0"/>
          <w:divBdr>
            <w:top w:val="none" w:sz="0" w:space="0" w:color="auto"/>
            <w:left w:val="none" w:sz="0" w:space="0" w:color="auto"/>
            <w:bottom w:val="none" w:sz="0" w:space="0" w:color="auto"/>
            <w:right w:val="none" w:sz="0" w:space="0" w:color="auto"/>
          </w:divBdr>
        </w:div>
      </w:divsChild>
    </w:div>
    <w:div w:id="321665305">
      <w:bodyDiv w:val="1"/>
      <w:marLeft w:val="0"/>
      <w:marRight w:val="0"/>
      <w:marTop w:val="0"/>
      <w:marBottom w:val="0"/>
      <w:divBdr>
        <w:top w:val="none" w:sz="0" w:space="0" w:color="auto"/>
        <w:left w:val="none" w:sz="0" w:space="0" w:color="auto"/>
        <w:bottom w:val="none" w:sz="0" w:space="0" w:color="auto"/>
        <w:right w:val="none" w:sz="0" w:space="0" w:color="auto"/>
      </w:divBdr>
      <w:divsChild>
        <w:div w:id="2026007466">
          <w:marLeft w:val="0"/>
          <w:marRight w:val="0"/>
          <w:marTop w:val="0"/>
          <w:marBottom w:val="0"/>
          <w:divBdr>
            <w:top w:val="none" w:sz="0" w:space="0" w:color="auto"/>
            <w:left w:val="none" w:sz="0" w:space="0" w:color="auto"/>
            <w:bottom w:val="none" w:sz="0" w:space="0" w:color="auto"/>
            <w:right w:val="none" w:sz="0" w:space="0" w:color="auto"/>
          </w:divBdr>
        </w:div>
      </w:divsChild>
    </w:div>
    <w:div w:id="349139258">
      <w:bodyDiv w:val="1"/>
      <w:marLeft w:val="0"/>
      <w:marRight w:val="0"/>
      <w:marTop w:val="0"/>
      <w:marBottom w:val="0"/>
      <w:divBdr>
        <w:top w:val="none" w:sz="0" w:space="0" w:color="auto"/>
        <w:left w:val="none" w:sz="0" w:space="0" w:color="auto"/>
        <w:bottom w:val="none" w:sz="0" w:space="0" w:color="auto"/>
        <w:right w:val="none" w:sz="0" w:space="0" w:color="auto"/>
      </w:divBdr>
      <w:divsChild>
        <w:div w:id="954212425">
          <w:marLeft w:val="0"/>
          <w:marRight w:val="0"/>
          <w:marTop w:val="0"/>
          <w:marBottom w:val="0"/>
          <w:divBdr>
            <w:top w:val="none" w:sz="0" w:space="0" w:color="auto"/>
            <w:left w:val="none" w:sz="0" w:space="0" w:color="auto"/>
            <w:bottom w:val="none" w:sz="0" w:space="0" w:color="auto"/>
            <w:right w:val="none" w:sz="0" w:space="0" w:color="auto"/>
          </w:divBdr>
        </w:div>
      </w:divsChild>
    </w:div>
    <w:div w:id="353775302">
      <w:bodyDiv w:val="1"/>
      <w:marLeft w:val="0"/>
      <w:marRight w:val="0"/>
      <w:marTop w:val="0"/>
      <w:marBottom w:val="0"/>
      <w:divBdr>
        <w:top w:val="none" w:sz="0" w:space="0" w:color="auto"/>
        <w:left w:val="none" w:sz="0" w:space="0" w:color="auto"/>
        <w:bottom w:val="none" w:sz="0" w:space="0" w:color="auto"/>
        <w:right w:val="none" w:sz="0" w:space="0" w:color="auto"/>
      </w:divBdr>
      <w:divsChild>
        <w:div w:id="1025516891">
          <w:marLeft w:val="0"/>
          <w:marRight w:val="0"/>
          <w:marTop w:val="0"/>
          <w:marBottom w:val="0"/>
          <w:divBdr>
            <w:top w:val="none" w:sz="0" w:space="0" w:color="auto"/>
            <w:left w:val="none" w:sz="0" w:space="0" w:color="auto"/>
            <w:bottom w:val="none" w:sz="0" w:space="0" w:color="auto"/>
            <w:right w:val="none" w:sz="0" w:space="0" w:color="auto"/>
          </w:divBdr>
        </w:div>
      </w:divsChild>
    </w:div>
    <w:div w:id="371999681">
      <w:bodyDiv w:val="1"/>
      <w:marLeft w:val="0"/>
      <w:marRight w:val="0"/>
      <w:marTop w:val="0"/>
      <w:marBottom w:val="0"/>
      <w:divBdr>
        <w:top w:val="none" w:sz="0" w:space="0" w:color="auto"/>
        <w:left w:val="none" w:sz="0" w:space="0" w:color="auto"/>
        <w:bottom w:val="none" w:sz="0" w:space="0" w:color="auto"/>
        <w:right w:val="none" w:sz="0" w:space="0" w:color="auto"/>
      </w:divBdr>
      <w:divsChild>
        <w:div w:id="1413314208">
          <w:marLeft w:val="0"/>
          <w:marRight w:val="0"/>
          <w:marTop w:val="0"/>
          <w:marBottom w:val="0"/>
          <w:divBdr>
            <w:top w:val="none" w:sz="0" w:space="0" w:color="auto"/>
            <w:left w:val="none" w:sz="0" w:space="0" w:color="auto"/>
            <w:bottom w:val="none" w:sz="0" w:space="0" w:color="auto"/>
            <w:right w:val="none" w:sz="0" w:space="0" w:color="auto"/>
          </w:divBdr>
        </w:div>
      </w:divsChild>
    </w:div>
    <w:div w:id="383138261">
      <w:bodyDiv w:val="1"/>
      <w:marLeft w:val="0"/>
      <w:marRight w:val="0"/>
      <w:marTop w:val="0"/>
      <w:marBottom w:val="0"/>
      <w:divBdr>
        <w:top w:val="none" w:sz="0" w:space="0" w:color="auto"/>
        <w:left w:val="none" w:sz="0" w:space="0" w:color="auto"/>
        <w:bottom w:val="none" w:sz="0" w:space="0" w:color="auto"/>
        <w:right w:val="none" w:sz="0" w:space="0" w:color="auto"/>
      </w:divBdr>
    </w:div>
    <w:div w:id="384985897">
      <w:bodyDiv w:val="1"/>
      <w:marLeft w:val="0"/>
      <w:marRight w:val="0"/>
      <w:marTop w:val="0"/>
      <w:marBottom w:val="0"/>
      <w:divBdr>
        <w:top w:val="none" w:sz="0" w:space="0" w:color="auto"/>
        <w:left w:val="none" w:sz="0" w:space="0" w:color="auto"/>
        <w:bottom w:val="none" w:sz="0" w:space="0" w:color="auto"/>
        <w:right w:val="none" w:sz="0" w:space="0" w:color="auto"/>
      </w:divBdr>
      <w:divsChild>
        <w:div w:id="264846511">
          <w:marLeft w:val="0"/>
          <w:marRight w:val="0"/>
          <w:marTop w:val="0"/>
          <w:marBottom w:val="0"/>
          <w:divBdr>
            <w:top w:val="none" w:sz="0" w:space="0" w:color="auto"/>
            <w:left w:val="none" w:sz="0" w:space="0" w:color="auto"/>
            <w:bottom w:val="none" w:sz="0" w:space="0" w:color="auto"/>
            <w:right w:val="none" w:sz="0" w:space="0" w:color="auto"/>
          </w:divBdr>
        </w:div>
      </w:divsChild>
    </w:div>
    <w:div w:id="386029681">
      <w:bodyDiv w:val="1"/>
      <w:marLeft w:val="0"/>
      <w:marRight w:val="0"/>
      <w:marTop w:val="0"/>
      <w:marBottom w:val="0"/>
      <w:divBdr>
        <w:top w:val="none" w:sz="0" w:space="0" w:color="auto"/>
        <w:left w:val="none" w:sz="0" w:space="0" w:color="auto"/>
        <w:bottom w:val="none" w:sz="0" w:space="0" w:color="auto"/>
        <w:right w:val="none" w:sz="0" w:space="0" w:color="auto"/>
      </w:divBdr>
    </w:div>
    <w:div w:id="436946682">
      <w:bodyDiv w:val="1"/>
      <w:marLeft w:val="0"/>
      <w:marRight w:val="0"/>
      <w:marTop w:val="0"/>
      <w:marBottom w:val="0"/>
      <w:divBdr>
        <w:top w:val="none" w:sz="0" w:space="0" w:color="auto"/>
        <w:left w:val="none" w:sz="0" w:space="0" w:color="auto"/>
        <w:bottom w:val="none" w:sz="0" w:space="0" w:color="auto"/>
        <w:right w:val="none" w:sz="0" w:space="0" w:color="auto"/>
      </w:divBdr>
      <w:divsChild>
        <w:div w:id="1897469887">
          <w:marLeft w:val="0"/>
          <w:marRight w:val="0"/>
          <w:marTop w:val="0"/>
          <w:marBottom w:val="0"/>
          <w:divBdr>
            <w:top w:val="none" w:sz="0" w:space="0" w:color="auto"/>
            <w:left w:val="none" w:sz="0" w:space="0" w:color="auto"/>
            <w:bottom w:val="none" w:sz="0" w:space="0" w:color="auto"/>
            <w:right w:val="none" w:sz="0" w:space="0" w:color="auto"/>
          </w:divBdr>
        </w:div>
      </w:divsChild>
    </w:div>
    <w:div w:id="440033793">
      <w:bodyDiv w:val="1"/>
      <w:marLeft w:val="0"/>
      <w:marRight w:val="0"/>
      <w:marTop w:val="0"/>
      <w:marBottom w:val="0"/>
      <w:divBdr>
        <w:top w:val="none" w:sz="0" w:space="0" w:color="auto"/>
        <w:left w:val="none" w:sz="0" w:space="0" w:color="auto"/>
        <w:bottom w:val="none" w:sz="0" w:space="0" w:color="auto"/>
        <w:right w:val="none" w:sz="0" w:space="0" w:color="auto"/>
      </w:divBdr>
    </w:div>
    <w:div w:id="446583457">
      <w:bodyDiv w:val="1"/>
      <w:marLeft w:val="0"/>
      <w:marRight w:val="0"/>
      <w:marTop w:val="0"/>
      <w:marBottom w:val="0"/>
      <w:divBdr>
        <w:top w:val="none" w:sz="0" w:space="0" w:color="auto"/>
        <w:left w:val="none" w:sz="0" w:space="0" w:color="auto"/>
        <w:bottom w:val="none" w:sz="0" w:space="0" w:color="auto"/>
        <w:right w:val="none" w:sz="0" w:space="0" w:color="auto"/>
      </w:divBdr>
      <w:divsChild>
        <w:div w:id="1972635953">
          <w:marLeft w:val="0"/>
          <w:marRight w:val="0"/>
          <w:marTop w:val="0"/>
          <w:marBottom w:val="0"/>
          <w:divBdr>
            <w:top w:val="none" w:sz="0" w:space="0" w:color="auto"/>
            <w:left w:val="none" w:sz="0" w:space="0" w:color="auto"/>
            <w:bottom w:val="none" w:sz="0" w:space="0" w:color="auto"/>
            <w:right w:val="none" w:sz="0" w:space="0" w:color="auto"/>
          </w:divBdr>
        </w:div>
      </w:divsChild>
    </w:div>
    <w:div w:id="457651202">
      <w:bodyDiv w:val="1"/>
      <w:marLeft w:val="0"/>
      <w:marRight w:val="0"/>
      <w:marTop w:val="0"/>
      <w:marBottom w:val="0"/>
      <w:divBdr>
        <w:top w:val="none" w:sz="0" w:space="0" w:color="auto"/>
        <w:left w:val="none" w:sz="0" w:space="0" w:color="auto"/>
        <w:bottom w:val="none" w:sz="0" w:space="0" w:color="auto"/>
        <w:right w:val="none" w:sz="0" w:space="0" w:color="auto"/>
      </w:divBdr>
      <w:divsChild>
        <w:div w:id="1094671737">
          <w:marLeft w:val="0"/>
          <w:marRight w:val="0"/>
          <w:marTop w:val="0"/>
          <w:marBottom w:val="0"/>
          <w:divBdr>
            <w:top w:val="none" w:sz="0" w:space="0" w:color="auto"/>
            <w:left w:val="none" w:sz="0" w:space="0" w:color="auto"/>
            <w:bottom w:val="none" w:sz="0" w:space="0" w:color="auto"/>
            <w:right w:val="none" w:sz="0" w:space="0" w:color="auto"/>
          </w:divBdr>
        </w:div>
      </w:divsChild>
    </w:div>
    <w:div w:id="471606967">
      <w:bodyDiv w:val="1"/>
      <w:marLeft w:val="0"/>
      <w:marRight w:val="0"/>
      <w:marTop w:val="0"/>
      <w:marBottom w:val="0"/>
      <w:divBdr>
        <w:top w:val="none" w:sz="0" w:space="0" w:color="auto"/>
        <w:left w:val="none" w:sz="0" w:space="0" w:color="auto"/>
        <w:bottom w:val="none" w:sz="0" w:space="0" w:color="auto"/>
        <w:right w:val="none" w:sz="0" w:space="0" w:color="auto"/>
      </w:divBdr>
    </w:div>
    <w:div w:id="525752230">
      <w:bodyDiv w:val="1"/>
      <w:marLeft w:val="0"/>
      <w:marRight w:val="0"/>
      <w:marTop w:val="0"/>
      <w:marBottom w:val="0"/>
      <w:divBdr>
        <w:top w:val="none" w:sz="0" w:space="0" w:color="auto"/>
        <w:left w:val="none" w:sz="0" w:space="0" w:color="auto"/>
        <w:bottom w:val="none" w:sz="0" w:space="0" w:color="auto"/>
        <w:right w:val="none" w:sz="0" w:space="0" w:color="auto"/>
      </w:divBdr>
      <w:divsChild>
        <w:div w:id="1506824705">
          <w:marLeft w:val="0"/>
          <w:marRight w:val="0"/>
          <w:marTop w:val="0"/>
          <w:marBottom w:val="0"/>
          <w:divBdr>
            <w:top w:val="none" w:sz="0" w:space="0" w:color="auto"/>
            <w:left w:val="none" w:sz="0" w:space="0" w:color="auto"/>
            <w:bottom w:val="none" w:sz="0" w:space="0" w:color="auto"/>
            <w:right w:val="none" w:sz="0" w:space="0" w:color="auto"/>
          </w:divBdr>
        </w:div>
      </w:divsChild>
    </w:div>
    <w:div w:id="525950631">
      <w:bodyDiv w:val="1"/>
      <w:marLeft w:val="0"/>
      <w:marRight w:val="0"/>
      <w:marTop w:val="0"/>
      <w:marBottom w:val="0"/>
      <w:divBdr>
        <w:top w:val="none" w:sz="0" w:space="0" w:color="auto"/>
        <w:left w:val="none" w:sz="0" w:space="0" w:color="auto"/>
        <w:bottom w:val="none" w:sz="0" w:space="0" w:color="auto"/>
        <w:right w:val="none" w:sz="0" w:space="0" w:color="auto"/>
      </w:divBdr>
      <w:divsChild>
        <w:div w:id="505288706">
          <w:marLeft w:val="0"/>
          <w:marRight w:val="0"/>
          <w:marTop w:val="0"/>
          <w:marBottom w:val="0"/>
          <w:divBdr>
            <w:top w:val="none" w:sz="0" w:space="0" w:color="auto"/>
            <w:left w:val="none" w:sz="0" w:space="0" w:color="auto"/>
            <w:bottom w:val="none" w:sz="0" w:space="0" w:color="auto"/>
            <w:right w:val="none" w:sz="0" w:space="0" w:color="auto"/>
          </w:divBdr>
          <w:divsChild>
            <w:div w:id="382219261">
              <w:marLeft w:val="0"/>
              <w:marRight w:val="0"/>
              <w:marTop w:val="0"/>
              <w:marBottom w:val="0"/>
              <w:divBdr>
                <w:top w:val="none" w:sz="0" w:space="0" w:color="auto"/>
                <w:left w:val="none" w:sz="0" w:space="0" w:color="auto"/>
                <w:bottom w:val="none" w:sz="0" w:space="0" w:color="auto"/>
                <w:right w:val="none" w:sz="0" w:space="0" w:color="auto"/>
              </w:divBdr>
            </w:div>
            <w:div w:id="819272450">
              <w:marLeft w:val="0"/>
              <w:marRight w:val="0"/>
              <w:marTop w:val="0"/>
              <w:marBottom w:val="0"/>
              <w:divBdr>
                <w:top w:val="none" w:sz="0" w:space="0" w:color="auto"/>
                <w:left w:val="none" w:sz="0" w:space="0" w:color="auto"/>
                <w:bottom w:val="none" w:sz="0" w:space="0" w:color="auto"/>
                <w:right w:val="none" w:sz="0" w:space="0" w:color="auto"/>
              </w:divBdr>
            </w:div>
            <w:div w:id="868227078">
              <w:marLeft w:val="0"/>
              <w:marRight w:val="0"/>
              <w:marTop w:val="0"/>
              <w:marBottom w:val="0"/>
              <w:divBdr>
                <w:top w:val="none" w:sz="0" w:space="0" w:color="auto"/>
                <w:left w:val="none" w:sz="0" w:space="0" w:color="auto"/>
                <w:bottom w:val="none" w:sz="0" w:space="0" w:color="auto"/>
                <w:right w:val="none" w:sz="0" w:space="0" w:color="auto"/>
              </w:divBdr>
            </w:div>
            <w:div w:id="20063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933">
      <w:bodyDiv w:val="1"/>
      <w:marLeft w:val="0"/>
      <w:marRight w:val="0"/>
      <w:marTop w:val="0"/>
      <w:marBottom w:val="0"/>
      <w:divBdr>
        <w:top w:val="none" w:sz="0" w:space="0" w:color="auto"/>
        <w:left w:val="none" w:sz="0" w:space="0" w:color="auto"/>
        <w:bottom w:val="none" w:sz="0" w:space="0" w:color="auto"/>
        <w:right w:val="none" w:sz="0" w:space="0" w:color="auto"/>
      </w:divBdr>
      <w:divsChild>
        <w:div w:id="304358683">
          <w:marLeft w:val="0"/>
          <w:marRight w:val="0"/>
          <w:marTop w:val="0"/>
          <w:marBottom w:val="0"/>
          <w:divBdr>
            <w:top w:val="none" w:sz="0" w:space="0" w:color="auto"/>
            <w:left w:val="none" w:sz="0" w:space="0" w:color="auto"/>
            <w:bottom w:val="none" w:sz="0" w:space="0" w:color="auto"/>
            <w:right w:val="none" w:sz="0" w:space="0" w:color="auto"/>
          </w:divBdr>
        </w:div>
      </w:divsChild>
    </w:div>
    <w:div w:id="552498939">
      <w:bodyDiv w:val="1"/>
      <w:marLeft w:val="0"/>
      <w:marRight w:val="0"/>
      <w:marTop w:val="0"/>
      <w:marBottom w:val="0"/>
      <w:divBdr>
        <w:top w:val="none" w:sz="0" w:space="0" w:color="auto"/>
        <w:left w:val="none" w:sz="0" w:space="0" w:color="auto"/>
        <w:bottom w:val="none" w:sz="0" w:space="0" w:color="auto"/>
        <w:right w:val="none" w:sz="0" w:space="0" w:color="auto"/>
      </w:divBdr>
      <w:divsChild>
        <w:div w:id="752820480">
          <w:marLeft w:val="0"/>
          <w:marRight w:val="0"/>
          <w:marTop w:val="0"/>
          <w:marBottom w:val="0"/>
          <w:divBdr>
            <w:top w:val="none" w:sz="0" w:space="0" w:color="auto"/>
            <w:left w:val="none" w:sz="0" w:space="0" w:color="auto"/>
            <w:bottom w:val="none" w:sz="0" w:space="0" w:color="auto"/>
            <w:right w:val="none" w:sz="0" w:space="0" w:color="auto"/>
          </w:divBdr>
        </w:div>
      </w:divsChild>
    </w:div>
    <w:div w:id="580334347">
      <w:bodyDiv w:val="1"/>
      <w:marLeft w:val="0"/>
      <w:marRight w:val="0"/>
      <w:marTop w:val="0"/>
      <w:marBottom w:val="0"/>
      <w:divBdr>
        <w:top w:val="none" w:sz="0" w:space="0" w:color="auto"/>
        <w:left w:val="none" w:sz="0" w:space="0" w:color="auto"/>
        <w:bottom w:val="none" w:sz="0" w:space="0" w:color="auto"/>
        <w:right w:val="none" w:sz="0" w:space="0" w:color="auto"/>
      </w:divBdr>
    </w:div>
    <w:div w:id="622539733">
      <w:bodyDiv w:val="1"/>
      <w:marLeft w:val="0"/>
      <w:marRight w:val="0"/>
      <w:marTop w:val="0"/>
      <w:marBottom w:val="0"/>
      <w:divBdr>
        <w:top w:val="none" w:sz="0" w:space="0" w:color="auto"/>
        <w:left w:val="none" w:sz="0" w:space="0" w:color="auto"/>
        <w:bottom w:val="none" w:sz="0" w:space="0" w:color="auto"/>
        <w:right w:val="none" w:sz="0" w:space="0" w:color="auto"/>
      </w:divBdr>
      <w:divsChild>
        <w:div w:id="1827162054">
          <w:marLeft w:val="0"/>
          <w:marRight w:val="0"/>
          <w:marTop w:val="0"/>
          <w:marBottom w:val="0"/>
          <w:divBdr>
            <w:top w:val="none" w:sz="0" w:space="0" w:color="auto"/>
            <w:left w:val="none" w:sz="0" w:space="0" w:color="auto"/>
            <w:bottom w:val="none" w:sz="0" w:space="0" w:color="auto"/>
            <w:right w:val="none" w:sz="0" w:space="0" w:color="auto"/>
          </w:divBdr>
        </w:div>
      </w:divsChild>
    </w:div>
    <w:div w:id="660351281">
      <w:bodyDiv w:val="1"/>
      <w:marLeft w:val="0"/>
      <w:marRight w:val="0"/>
      <w:marTop w:val="0"/>
      <w:marBottom w:val="0"/>
      <w:divBdr>
        <w:top w:val="none" w:sz="0" w:space="0" w:color="auto"/>
        <w:left w:val="none" w:sz="0" w:space="0" w:color="auto"/>
        <w:bottom w:val="none" w:sz="0" w:space="0" w:color="auto"/>
        <w:right w:val="none" w:sz="0" w:space="0" w:color="auto"/>
      </w:divBdr>
    </w:div>
    <w:div w:id="668756599">
      <w:bodyDiv w:val="1"/>
      <w:marLeft w:val="0"/>
      <w:marRight w:val="0"/>
      <w:marTop w:val="0"/>
      <w:marBottom w:val="0"/>
      <w:divBdr>
        <w:top w:val="none" w:sz="0" w:space="0" w:color="auto"/>
        <w:left w:val="none" w:sz="0" w:space="0" w:color="auto"/>
        <w:bottom w:val="none" w:sz="0" w:space="0" w:color="auto"/>
        <w:right w:val="none" w:sz="0" w:space="0" w:color="auto"/>
      </w:divBdr>
      <w:divsChild>
        <w:div w:id="1942376278">
          <w:marLeft w:val="0"/>
          <w:marRight w:val="0"/>
          <w:marTop w:val="0"/>
          <w:marBottom w:val="0"/>
          <w:divBdr>
            <w:top w:val="none" w:sz="0" w:space="0" w:color="auto"/>
            <w:left w:val="none" w:sz="0" w:space="0" w:color="auto"/>
            <w:bottom w:val="none" w:sz="0" w:space="0" w:color="auto"/>
            <w:right w:val="none" w:sz="0" w:space="0" w:color="auto"/>
          </w:divBdr>
        </w:div>
      </w:divsChild>
    </w:div>
    <w:div w:id="718480101">
      <w:bodyDiv w:val="1"/>
      <w:marLeft w:val="0"/>
      <w:marRight w:val="0"/>
      <w:marTop w:val="0"/>
      <w:marBottom w:val="0"/>
      <w:divBdr>
        <w:top w:val="none" w:sz="0" w:space="0" w:color="auto"/>
        <w:left w:val="none" w:sz="0" w:space="0" w:color="auto"/>
        <w:bottom w:val="none" w:sz="0" w:space="0" w:color="auto"/>
        <w:right w:val="none" w:sz="0" w:space="0" w:color="auto"/>
      </w:divBdr>
      <w:divsChild>
        <w:div w:id="861748046">
          <w:marLeft w:val="0"/>
          <w:marRight w:val="0"/>
          <w:marTop w:val="0"/>
          <w:marBottom w:val="0"/>
          <w:divBdr>
            <w:top w:val="none" w:sz="0" w:space="0" w:color="auto"/>
            <w:left w:val="none" w:sz="0" w:space="0" w:color="auto"/>
            <w:bottom w:val="none" w:sz="0" w:space="0" w:color="auto"/>
            <w:right w:val="none" w:sz="0" w:space="0" w:color="auto"/>
          </w:divBdr>
        </w:div>
      </w:divsChild>
    </w:div>
    <w:div w:id="747918611">
      <w:bodyDiv w:val="1"/>
      <w:marLeft w:val="0"/>
      <w:marRight w:val="0"/>
      <w:marTop w:val="0"/>
      <w:marBottom w:val="0"/>
      <w:divBdr>
        <w:top w:val="none" w:sz="0" w:space="0" w:color="auto"/>
        <w:left w:val="none" w:sz="0" w:space="0" w:color="auto"/>
        <w:bottom w:val="none" w:sz="0" w:space="0" w:color="auto"/>
        <w:right w:val="none" w:sz="0" w:space="0" w:color="auto"/>
      </w:divBdr>
    </w:div>
    <w:div w:id="779228067">
      <w:bodyDiv w:val="1"/>
      <w:marLeft w:val="0"/>
      <w:marRight w:val="0"/>
      <w:marTop w:val="0"/>
      <w:marBottom w:val="0"/>
      <w:divBdr>
        <w:top w:val="none" w:sz="0" w:space="0" w:color="auto"/>
        <w:left w:val="none" w:sz="0" w:space="0" w:color="auto"/>
        <w:bottom w:val="none" w:sz="0" w:space="0" w:color="auto"/>
        <w:right w:val="none" w:sz="0" w:space="0" w:color="auto"/>
      </w:divBdr>
      <w:divsChild>
        <w:div w:id="764687348">
          <w:marLeft w:val="0"/>
          <w:marRight w:val="0"/>
          <w:marTop w:val="0"/>
          <w:marBottom w:val="0"/>
          <w:divBdr>
            <w:top w:val="none" w:sz="0" w:space="0" w:color="auto"/>
            <w:left w:val="none" w:sz="0" w:space="0" w:color="auto"/>
            <w:bottom w:val="none" w:sz="0" w:space="0" w:color="auto"/>
            <w:right w:val="none" w:sz="0" w:space="0" w:color="auto"/>
          </w:divBdr>
        </w:div>
      </w:divsChild>
    </w:div>
    <w:div w:id="782268054">
      <w:bodyDiv w:val="1"/>
      <w:marLeft w:val="0"/>
      <w:marRight w:val="0"/>
      <w:marTop w:val="0"/>
      <w:marBottom w:val="0"/>
      <w:divBdr>
        <w:top w:val="none" w:sz="0" w:space="0" w:color="auto"/>
        <w:left w:val="none" w:sz="0" w:space="0" w:color="auto"/>
        <w:bottom w:val="none" w:sz="0" w:space="0" w:color="auto"/>
        <w:right w:val="none" w:sz="0" w:space="0" w:color="auto"/>
      </w:divBdr>
    </w:div>
    <w:div w:id="796603261">
      <w:bodyDiv w:val="1"/>
      <w:marLeft w:val="0"/>
      <w:marRight w:val="0"/>
      <w:marTop w:val="0"/>
      <w:marBottom w:val="0"/>
      <w:divBdr>
        <w:top w:val="none" w:sz="0" w:space="0" w:color="auto"/>
        <w:left w:val="none" w:sz="0" w:space="0" w:color="auto"/>
        <w:bottom w:val="none" w:sz="0" w:space="0" w:color="auto"/>
        <w:right w:val="none" w:sz="0" w:space="0" w:color="auto"/>
      </w:divBdr>
      <w:divsChild>
        <w:div w:id="462234794">
          <w:marLeft w:val="0"/>
          <w:marRight w:val="0"/>
          <w:marTop w:val="0"/>
          <w:marBottom w:val="0"/>
          <w:divBdr>
            <w:top w:val="none" w:sz="0" w:space="0" w:color="auto"/>
            <w:left w:val="none" w:sz="0" w:space="0" w:color="auto"/>
            <w:bottom w:val="none" w:sz="0" w:space="0" w:color="auto"/>
            <w:right w:val="none" w:sz="0" w:space="0" w:color="auto"/>
          </w:divBdr>
        </w:div>
      </w:divsChild>
    </w:div>
    <w:div w:id="831605927">
      <w:bodyDiv w:val="1"/>
      <w:marLeft w:val="0"/>
      <w:marRight w:val="0"/>
      <w:marTop w:val="0"/>
      <w:marBottom w:val="0"/>
      <w:divBdr>
        <w:top w:val="none" w:sz="0" w:space="0" w:color="auto"/>
        <w:left w:val="none" w:sz="0" w:space="0" w:color="auto"/>
        <w:bottom w:val="none" w:sz="0" w:space="0" w:color="auto"/>
        <w:right w:val="none" w:sz="0" w:space="0" w:color="auto"/>
      </w:divBdr>
      <w:divsChild>
        <w:div w:id="770245146">
          <w:marLeft w:val="0"/>
          <w:marRight w:val="0"/>
          <w:marTop w:val="0"/>
          <w:marBottom w:val="0"/>
          <w:divBdr>
            <w:top w:val="none" w:sz="0" w:space="0" w:color="auto"/>
            <w:left w:val="none" w:sz="0" w:space="0" w:color="auto"/>
            <w:bottom w:val="none" w:sz="0" w:space="0" w:color="auto"/>
            <w:right w:val="none" w:sz="0" w:space="0" w:color="auto"/>
          </w:divBdr>
        </w:div>
      </w:divsChild>
    </w:div>
    <w:div w:id="855534514">
      <w:bodyDiv w:val="1"/>
      <w:marLeft w:val="0"/>
      <w:marRight w:val="0"/>
      <w:marTop w:val="0"/>
      <w:marBottom w:val="0"/>
      <w:divBdr>
        <w:top w:val="none" w:sz="0" w:space="0" w:color="auto"/>
        <w:left w:val="none" w:sz="0" w:space="0" w:color="auto"/>
        <w:bottom w:val="none" w:sz="0" w:space="0" w:color="auto"/>
        <w:right w:val="none" w:sz="0" w:space="0" w:color="auto"/>
      </w:divBdr>
      <w:divsChild>
        <w:div w:id="79301727">
          <w:marLeft w:val="0"/>
          <w:marRight w:val="0"/>
          <w:marTop w:val="0"/>
          <w:marBottom w:val="0"/>
          <w:divBdr>
            <w:top w:val="none" w:sz="0" w:space="0" w:color="auto"/>
            <w:left w:val="none" w:sz="0" w:space="0" w:color="auto"/>
            <w:bottom w:val="none" w:sz="0" w:space="0" w:color="auto"/>
            <w:right w:val="none" w:sz="0" w:space="0" w:color="auto"/>
          </w:divBdr>
        </w:div>
      </w:divsChild>
    </w:div>
    <w:div w:id="918949173">
      <w:bodyDiv w:val="1"/>
      <w:marLeft w:val="0"/>
      <w:marRight w:val="0"/>
      <w:marTop w:val="0"/>
      <w:marBottom w:val="0"/>
      <w:divBdr>
        <w:top w:val="none" w:sz="0" w:space="0" w:color="auto"/>
        <w:left w:val="none" w:sz="0" w:space="0" w:color="auto"/>
        <w:bottom w:val="none" w:sz="0" w:space="0" w:color="auto"/>
        <w:right w:val="none" w:sz="0" w:space="0" w:color="auto"/>
      </w:divBdr>
    </w:div>
    <w:div w:id="919289034">
      <w:bodyDiv w:val="1"/>
      <w:marLeft w:val="0"/>
      <w:marRight w:val="0"/>
      <w:marTop w:val="0"/>
      <w:marBottom w:val="0"/>
      <w:divBdr>
        <w:top w:val="none" w:sz="0" w:space="0" w:color="auto"/>
        <w:left w:val="none" w:sz="0" w:space="0" w:color="auto"/>
        <w:bottom w:val="none" w:sz="0" w:space="0" w:color="auto"/>
        <w:right w:val="none" w:sz="0" w:space="0" w:color="auto"/>
      </w:divBdr>
      <w:divsChild>
        <w:div w:id="1097944725">
          <w:marLeft w:val="0"/>
          <w:marRight w:val="0"/>
          <w:marTop w:val="0"/>
          <w:marBottom w:val="0"/>
          <w:divBdr>
            <w:top w:val="none" w:sz="0" w:space="0" w:color="auto"/>
            <w:left w:val="none" w:sz="0" w:space="0" w:color="auto"/>
            <w:bottom w:val="none" w:sz="0" w:space="0" w:color="auto"/>
            <w:right w:val="none" w:sz="0" w:space="0" w:color="auto"/>
          </w:divBdr>
        </w:div>
      </w:divsChild>
    </w:div>
    <w:div w:id="940064836">
      <w:bodyDiv w:val="1"/>
      <w:marLeft w:val="0"/>
      <w:marRight w:val="0"/>
      <w:marTop w:val="0"/>
      <w:marBottom w:val="0"/>
      <w:divBdr>
        <w:top w:val="none" w:sz="0" w:space="0" w:color="auto"/>
        <w:left w:val="none" w:sz="0" w:space="0" w:color="auto"/>
        <w:bottom w:val="none" w:sz="0" w:space="0" w:color="auto"/>
        <w:right w:val="none" w:sz="0" w:space="0" w:color="auto"/>
      </w:divBdr>
    </w:div>
    <w:div w:id="985818888">
      <w:bodyDiv w:val="1"/>
      <w:marLeft w:val="0"/>
      <w:marRight w:val="0"/>
      <w:marTop w:val="0"/>
      <w:marBottom w:val="0"/>
      <w:divBdr>
        <w:top w:val="none" w:sz="0" w:space="0" w:color="auto"/>
        <w:left w:val="none" w:sz="0" w:space="0" w:color="auto"/>
        <w:bottom w:val="none" w:sz="0" w:space="0" w:color="auto"/>
        <w:right w:val="none" w:sz="0" w:space="0" w:color="auto"/>
      </w:divBdr>
      <w:divsChild>
        <w:div w:id="522592703">
          <w:marLeft w:val="0"/>
          <w:marRight w:val="0"/>
          <w:marTop w:val="0"/>
          <w:marBottom w:val="0"/>
          <w:divBdr>
            <w:top w:val="none" w:sz="0" w:space="0" w:color="auto"/>
            <w:left w:val="none" w:sz="0" w:space="0" w:color="auto"/>
            <w:bottom w:val="none" w:sz="0" w:space="0" w:color="auto"/>
            <w:right w:val="none" w:sz="0" w:space="0" w:color="auto"/>
          </w:divBdr>
        </w:div>
      </w:divsChild>
    </w:div>
    <w:div w:id="1004672347">
      <w:bodyDiv w:val="1"/>
      <w:marLeft w:val="0"/>
      <w:marRight w:val="0"/>
      <w:marTop w:val="0"/>
      <w:marBottom w:val="0"/>
      <w:divBdr>
        <w:top w:val="none" w:sz="0" w:space="0" w:color="auto"/>
        <w:left w:val="none" w:sz="0" w:space="0" w:color="auto"/>
        <w:bottom w:val="none" w:sz="0" w:space="0" w:color="auto"/>
        <w:right w:val="none" w:sz="0" w:space="0" w:color="auto"/>
      </w:divBdr>
      <w:divsChild>
        <w:div w:id="1985504088">
          <w:marLeft w:val="0"/>
          <w:marRight w:val="0"/>
          <w:marTop w:val="0"/>
          <w:marBottom w:val="0"/>
          <w:divBdr>
            <w:top w:val="none" w:sz="0" w:space="0" w:color="auto"/>
            <w:left w:val="none" w:sz="0" w:space="0" w:color="auto"/>
            <w:bottom w:val="none" w:sz="0" w:space="0" w:color="auto"/>
            <w:right w:val="none" w:sz="0" w:space="0" w:color="auto"/>
          </w:divBdr>
        </w:div>
      </w:divsChild>
    </w:div>
    <w:div w:id="1057625251">
      <w:bodyDiv w:val="1"/>
      <w:marLeft w:val="0"/>
      <w:marRight w:val="0"/>
      <w:marTop w:val="0"/>
      <w:marBottom w:val="0"/>
      <w:divBdr>
        <w:top w:val="none" w:sz="0" w:space="0" w:color="auto"/>
        <w:left w:val="none" w:sz="0" w:space="0" w:color="auto"/>
        <w:bottom w:val="none" w:sz="0" w:space="0" w:color="auto"/>
        <w:right w:val="none" w:sz="0" w:space="0" w:color="auto"/>
      </w:divBdr>
      <w:divsChild>
        <w:div w:id="203979493">
          <w:marLeft w:val="0"/>
          <w:marRight w:val="0"/>
          <w:marTop w:val="0"/>
          <w:marBottom w:val="0"/>
          <w:divBdr>
            <w:top w:val="none" w:sz="0" w:space="0" w:color="auto"/>
            <w:left w:val="none" w:sz="0" w:space="0" w:color="auto"/>
            <w:bottom w:val="none" w:sz="0" w:space="0" w:color="auto"/>
            <w:right w:val="none" w:sz="0" w:space="0" w:color="auto"/>
          </w:divBdr>
        </w:div>
      </w:divsChild>
    </w:div>
    <w:div w:id="1106579915">
      <w:bodyDiv w:val="1"/>
      <w:marLeft w:val="0"/>
      <w:marRight w:val="0"/>
      <w:marTop w:val="0"/>
      <w:marBottom w:val="0"/>
      <w:divBdr>
        <w:top w:val="none" w:sz="0" w:space="0" w:color="auto"/>
        <w:left w:val="none" w:sz="0" w:space="0" w:color="auto"/>
        <w:bottom w:val="none" w:sz="0" w:space="0" w:color="auto"/>
        <w:right w:val="none" w:sz="0" w:space="0" w:color="auto"/>
      </w:divBdr>
    </w:div>
    <w:div w:id="1177690944">
      <w:bodyDiv w:val="1"/>
      <w:marLeft w:val="0"/>
      <w:marRight w:val="0"/>
      <w:marTop w:val="0"/>
      <w:marBottom w:val="0"/>
      <w:divBdr>
        <w:top w:val="none" w:sz="0" w:space="0" w:color="auto"/>
        <w:left w:val="none" w:sz="0" w:space="0" w:color="auto"/>
        <w:bottom w:val="none" w:sz="0" w:space="0" w:color="auto"/>
        <w:right w:val="none" w:sz="0" w:space="0" w:color="auto"/>
      </w:divBdr>
    </w:div>
    <w:div w:id="1178152803">
      <w:bodyDiv w:val="1"/>
      <w:marLeft w:val="0"/>
      <w:marRight w:val="0"/>
      <w:marTop w:val="0"/>
      <w:marBottom w:val="0"/>
      <w:divBdr>
        <w:top w:val="none" w:sz="0" w:space="0" w:color="auto"/>
        <w:left w:val="none" w:sz="0" w:space="0" w:color="auto"/>
        <w:bottom w:val="none" w:sz="0" w:space="0" w:color="auto"/>
        <w:right w:val="none" w:sz="0" w:space="0" w:color="auto"/>
      </w:divBdr>
    </w:div>
    <w:div w:id="1240485668">
      <w:bodyDiv w:val="1"/>
      <w:marLeft w:val="0"/>
      <w:marRight w:val="0"/>
      <w:marTop w:val="0"/>
      <w:marBottom w:val="0"/>
      <w:divBdr>
        <w:top w:val="none" w:sz="0" w:space="0" w:color="auto"/>
        <w:left w:val="none" w:sz="0" w:space="0" w:color="auto"/>
        <w:bottom w:val="none" w:sz="0" w:space="0" w:color="auto"/>
        <w:right w:val="none" w:sz="0" w:space="0" w:color="auto"/>
      </w:divBdr>
      <w:divsChild>
        <w:div w:id="968164254">
          <w:marLeft w:val="0"/>
          <w:marRight w:val="0"/>
          <w:marTop w:val="0"/>
          <w:marBottom w:val="0"/>
          <w:divBdr>
            <w:top w:val="none" w:sz="0" w:space="0" w:color="auto"/>
            <w:left w:val="none" w:sz="0" w:space="0" w:color="auto"/>
            <w:bottom w:val="none" w:sz="0" w:space="0" w:color="auto"/>
            <w:right w:val="none" w:sz="0" w:space="0" w:color="auto"/>
          </w:divBdr>
        </w:div>
      </w:divsChild>
    </w:div>
    <w:div w:id="1247811657">
      <w:bodyDiv w:val="1"/>
      <w:marLeft w:val="0"/>
      <w:marRight w:val="0"/>
      <w:marTop w:val="0"/>
      <w:marBottom w:val="0"/>
      <w:divBdr>
        <w:top w:val="none" w:sz="0" w:space="0" w:color="auto"/>
        <w:left w:val="none" w:sz="0" w:space="0" w:color="auto"/>
        <w:bottom w:val="none" w:sz="0" w:space="0" w:color="auto"/>
        <w:right w:val="none" w:sz="0" w:space="0" w:color="auto"/>
      </w:divBdr>
      <w:divsChild>
        <w:div w:id="491651935">
          <w:marLeft w:val="0"/>
          <w:marRight w:val="0"/>
          <w:marTop w:val="0"/>
          <w:marBottom w:val="0"/>
          <w:divBdr>
            <w:top w:val="none" w:sz="0" w:space="0" w:color="auto"/>
            <w:left w:val="none" w:sz="0" w:space="0" w:color="auto"/>
            <w:bottom w:val="none" w:sz="0" w:space="0" w:color="auto"/>
            <w:right w:val="none" w:sz="0" w:space="0" w:color="auto"/>
          </w:divBdr>
        </w:div>
      </w:divsChild>
    </w:div>
    <w:div w:id="1269853483">
      <w:bodyDiv w:val="1"/>
      <w:marLeft w:val="0"/>
      <w:marRight w:val="0"/>
      <w:marTop w:val="0"/>
      <w:marBottom w:val="0"/>
      <w:divBdr>
        <w:top w:val="none" w:sz="0" w:space="0" w:color="auto"/>
        <w:left w:val="none" w:sz="0" w:space="0" w:color="auto"/>
        <w:bottom w:val="none" w:sz="0" w:space="0" w:color="auto"/>
        <w:right w:val="none" w:sz="0" w:space="0" w:color="auto"/>
      </w:divBdr>
      <w:divsChild>
        <w:div w:id="1652754324">
          <w:marLeft w:val="0"/>
          <w:marRight w:val="0"/>
          <w:marTop w:val="0"/>
          <w:marBottom w:val="0"/>
          <w:divBdr>
            <w:top w:val="none" w:sz="0" w:space="0" w:color="auto"/>
            <w:left w:val="none" w:sz="0" w:space="0" w:color="auto"/>
            <w:bottom w:val="none" w:sz="0" w:space="0" w:color="auto"/>
            <w:right w:val="none" w:sz="0" w:space="0" w:color="auto"/>
          </w:divBdr>
        </w:div>
      </w:divsChild>
    </w:div>
    <w:div w:id="1274442438">
      <w:bodyDiv w:val="1"/>
      <w:marLeft w:val="0"/>
      <w:marRight w:val="0"/>
      <w:marTop w:val="0"/>
      <w:marBottom w:val="0"/>
      <w:divBdr>
        <w:top w:val="none" w:sz="0" w:space="0" w:color="auto"/>
        <w:left w:val="none" w:sz="0" w:space="0" w:color="auto"/>
        <w:bottom w:val="none" w:sz="0" w:space="0" w:color="auto"/>
        <w:right w:val="none" w:sz="0" w:space="0" w:color="auto"/>
      </w:divBdr>
      <w:divsChild>
        <w:div w:id="1544554752">
          <w:marLeft w:val="0"/>
          <w:marRight w:val="0"/>
          <w:marTop w:val="0"/>
          <w:marBottom w:val="0"/>
          <w:divBdr>
            <w:top w:val="none" w:sz="0" w:space="0" w:color="auto"/>
            <w:left w:val="none" w:sz="0" w:space="0" w:color="auto"/>
            <w:bottom w:val="none" w:sz="0" w:space="0" w:color="auto"/>
            <w:right w:val="none" w:sz="0" w:space="0" w:color="auto"/>
          </w:divBdr>
        </w:div>
      </w:divsChild>
    </w:div>
    <w:div w:id="1283149526">
      <w:bodyDiv w:val="1"/>
      <w:marLeft w:val="0"/>
      <w:marRight w:val="0"/>
      <w:marTop w:val="0"/>
      <w:marBottom w:val="0"/>
      <w:divBdr>
        <w:top w:val="none" w:sz="0" w:space="0" w:color="auto"/>
        <w:left w:val="none" w:sz="0" w:space="0" w:color="auto"/>
        <w:bottom w:val="none" w:sz="0" w:space="0" w:color="auto"/>
        <w:right w:val="none" w:sz="0" w:space="0" w:color="auto"/>
      </w:divBdr>
    </w:div>
    <w:div w:id="1289821535">
      <w:bodyDiv w:val="1"/>
      <w:marLeft w:val="0"/>
      <w:marRight w:val="0"/>
      <w:marTop w:val="0"/>
      <w:marBottom w:val="0"/>
      <w:divBdr>
        <w:top w:val="none" w:sz="0" w:space="0" w:color="auto"/>
        <w:left w:val="none" w:sz="0" w:space="0" w:color="auto"/>
        <w:bottom w:val="none" w:sz="0" w:space="0" w:color="auto"/>
        <w:right w:val="none" w:sz="0" w:space="0" w:color="auto"/>
      </w:divBdr>
      <w:divsChild>
        <w:div w:id="1006861556">
          <w:marLeft w:val="0"/>
          <w:marRight w:val="0"/>
          <w:marTop w:val="0"/>
          <w:marBottom w:val="0"/>
          <w:divBdr>
            <w:top w:val="none" w:sz="0" w:space="0" w:color="auto"/>
            <w:left w:val="none" w:sz="0" w:space="0" w:color="auto"/>
            <w:bottom w:val="none" w:sz="0" w:space="0" w:color="auto"/>
            <w:right w:val="none" w:sz="0" w:space="0" w:color="auto"/>
          </w:divBdr>
        </w:div>
      </w:divsChild>
    </w:div>
    <w:div w:id="1302999663">
      <w:bodyDiv w:val="1"/>
      <w:marLeft w:val="0"/>
      <w:marRight w:val="0"/>
      <w:marTop w:val="0"/>
      <w:marBottom w:val="0"/>
      <w:divBdr>
        <w:top w:val="none" w:sz="0" w:space="0" w:color="auto"/>
        <w:left w:val="none" w:sz="0" w:space="0" w:color="auto"/>
        <w:bottom w:val="none" w:sz="0" w:space="0" w:color="auto"/>
        <w:right w:val="none" w:sz="0" w:space="0" w:color="auto"/>
      </w:divBdr>
      <w:divsChild>
        <w:div w:id="1145046292">
          <w:marLeft w:val="0"/>
          <w:marRight w:val="0"/>
          <w:marTop w:val="0"/>
          <w:marBottom w:val="0"/>
          <w:divBdr>
            <w:top w:val="none" w:sz="0" w:space="0" w:color="auto"/>
            <w:left w:val="none" w:sz="0" w:space="0" w:color="auto"/>
            <w:bottom w:val="none" w:sz="0" w:space="0" w:color="auto"/>
            <w:right w:val="none" w:sz="0" w:space="0" w:color="auto"/>
          </w:divBdr>
        </w:div>
      </w:divsChild>
    </w:div>
    <w:div w:id="1345790720">
      <w:bodyDiv w:val="1"/>
      <w:marLeft w:val="0"/>
      <w:marRight w:val="0"/>
      <w:marTop w:val="0"/>
      <w:marBottom w:val="0"/>
      <w:divBdr>
        <w:top w:val="none" w:sz="0" w:space="0" w:color="auto"/>
        <w:left w:val="none" w:sz="0" w:space="0" w:color="auto"/>
        <w:bottom w:val="none" w:sz="0" w:space="0" w:color="auto"/>
        <w:right w:val="none" w:sz="0" w:space="0" w:color="auto"/>
      </w:divBdr>
      <w:divsChild>
        <w:div w:id="820073106">
          <w:marLeft w:val="0"/>
          <w:marRight w:val="0"/>
          <w:marTop w:val="0"/>
          <w:marBottom w:val="0"/>
          <w:divBdr>
            <w:top w:val="none" w:sz="0" w:space="0" w:color="auto"/>
            <w:left w:val="none" w:sz="0" w:space="0" w:color="auto"/>
            <w:bottom w:val="none" w:sz="0" w:space="0" w:color="auto"/>
            <w:right w:val="none" w:sz="0" w:space="0" w:color="auto"/>
          </w:divBdr>
        </w:div>
      </w:divsChild>
    </w:div>
    <w:div w:id="1349526113">
      <w:bodyDiv w:val="1"/>
      <w:marLeft w:val="0"/>
      <w:marRight w:val="0"/>
      <w:marTop w:val="0"/>
      <w:marBottom w:val="0"/>
      <w:divBdr>
        <w:top w:val="none" w:sz="0" w:space="0" w:color="auto"/>
        <w:left w:val="none" w:sz="0" w:space="0" w:color="auto"/>
        <w:bottom w:val="none" w:sz="0" w:space="0" w:color="auto"/>
        <w:right w:val="none" w:sz="0" w:space="0" w:color="auto"/>
      </w:divBdr>
      <w:divsChild>
        <w:div w:id="52461249">
          <w:marLeft w:val="0"/>
          <w:marRight w:val="0"/>
          <w:marTop w:val="0"/>
          <w:marBottom w:val="0"/>
          <w:divBdr>
            <w:top w:val="none" w:sz="0" w:space="0" w:color="auto"/>
            <w:left w:val="none" w:sz="0" w:space="0" w:color="auto"/>
            <w:bottom w:val="none" w:sz="0" w:space="0" w:color="auto"/>
            <w:right w:val="none" w:sz="0" w:space="0" w:color="auto"/>
          </w:divBdr>
        </w:div>
      </w:divsChild>
    </w:div>
    <w:div w:id="1354847554">
      <w:bodyDiv w:val="1"/>
      <w:marLeft w:val="0"/>
      <w:marRight w:val="0"/>
      <w:marTop w:val="0"/>
      <w:marBottom w:val="0"/>
      <w:divBdr>
        <w:top w:val="none" w:sz="0" w:space="0" w:color="auto"/>
        <w:left w:val="none" w:sz="0" w:space="0" w:color="auto"/>
        <w:bottom w:val="none" w:sz="0" w:space="0" w:color="auto"/>
        <w:right w:val="none" w:sz="0" w:space="0" w:color="auto"/>
      </w:divBdr>
      <w:divsChild>
        <w:div w:id="619847404">
          <w:marLeft w:val="0"/>
          <w:marRight w:val="0"/>
          <w:marTop w:val="0"/>
          <w:marBottom w:val="0"/>
          <w:divBdr>
            <w:top w:val="none" w:sz="0" w:space="0" w:color="auto"/>
            <w:left w:val="none" w:sz="0" w:space="0" w:color="auto"/>
            <w:bottom w:val="none" w:sz="0" w:space="0" w:color="auto"/>
            <w:right w:val="none" w:sz="0" w:space="0" w:color="auto"/>
          </w:divBdr>
        </w:div>
      </w:divsChild>
    </w:div>
    <w:div w:id="1380516783">
      <w:bodyDiv w:val="1"/>
      <w:marLeft w:val="0"/>
      <w:marRight w:val="0"/>
      <w:marTop w:val="0"/>
      <w:marBottom w:val="0"/>
      <w:divBdr>
        <w:top w:val="none" w:sz="0" w:space="0" w:color="auto"/>
        <w:left w:val="none" w:sz="0" w:space="0" w:color="auto"/>
        <w:bottom w:val="none" w:sz="0" w:space="0" w:color="auto"/>
        <w:right w:val="none" w:sz="0" w:space="0" w:color="auto"/>
      </w:divBdr>
    </w:div>
    <w:div w:id="1386417889">
      <w:bodyDiv w:val="1"/>
      <w:marLeft w:val="0"/>
      <w:marRight w:val="0"/>
      <w:marTop w:val="0"/>
      <w:marBottom w:val="0"/>
      <w:divBdr>
        <w:top w:val="none" w:sz="0" w:space="0" w:color="auto"/>
        <w:left w:val="none" w:sz="0" w:space="0" w:color="auto"/>
        <w:bottom w:val="none" w:sz="0" w:space="0" w:color="auto"/>
        <w:right w:val="none" w:sz="0" w:space="0" w:color="auto"/>
      </w:divBdr>
      <w:divsChild>
        <w:div w:id="939945744">
          <w:marLeft w:val="0"/>
          <w:marRight w:val="0"/>
          <w:marTop w:val="0"/>
          <w:marBottom w:val="0"/>
          <w:divBdr>
            <w:top w:val="none" w:sz="0" w:space="0" w:color="auto"/>
            <w:left w:val="none" w:sz="0" w:space="0" w:color="auto"/>
            <w:bottom w:val="none" w:sz="0" w:space="0" w:color="auto"/>
            <w:right w:val="none" w:sz="0" w:space="0" w:color="auto"/>
          </w:divBdr>
        </w:div>
      </w:divsChild>
    </w:div>
    <w:div w:id="1397972389">
      <w:bodyDiv w:val="1"/>
      <w:marLeft w:val="0"/>
      <w:marRight w:val="0"/>
      <w:marTop w:val="0"/>
      <w:marBottom w:val="0"/>
      <w:divBdr>
        <w:top w:val="none" w:sz="0" w:space="0" w:color="auto"/>
        <w:left w:val="none" w:sz="0" w:space="0" w:color="auto"/>
        <w:bottom w:val="none" w:sz="0" w:space="0" w:color="auto"/>
        <w:right w:val="none" w:sz="0" w:space="0" w:color="auto"/>
      </w:divBdr>
      <w:divsChild>
        <w:div w:id="1365473501">
          <w:marLeft w:val="0"/>
          <w:marRight w:val="0"/>
          <w:marTop w:val="0"/>
          <w:marBottom w:val="0"/>
          <w:divBdr>
            <w:top w:val="none" w:sz="0" w:space="0" w:color="auto"/>
            <w:left w:val="none" w:sz="0" w:space="0" w:color="auto"/>
            <w:bottom w:val="none" w:sz="0" w:space="0" w:color="auto"/>
            <w:right w:val="none" w:sz="0" w:space="0" w:color="auto"/>
          </w:divBdr>
        </w:div>
      </w:divsChild>
    </w:div>
    <w:div w:id="1408915856">
      <w:bodyDiv w:val="1"/>
      <w:marLeft w:val="0"/>
      <w:marRight w:val="0"/>
      <w:marTop w:val="0"/>
      <w:marBottom w:val="0"/>
      <w:divBdr>
        <w:top w:val="none" w:sz="0" w:space="0" w:color="auto"/>
        <w:left w:val="none" w:sz="0" w:space="0" w:color="auto"/>
        <w:bottom w:val="none" w:sz="0" w:space="0" w:color="auto"/>
        <w:right w:val="none" w:sz="0" w:space="0" w:color="auto"/>
      </w:divBdr>
      <w:divsChild>
        <w:div w:id="662705065">
          <w:marLeft w:val="0"/>
          <w:marRight w:val="0"/>
          <w:marTop w:val="0"/>
          <w:marBottom w:val="0"/>
          <w:divBdr>
            <w:top w:val="none" w:sz="0" w:space="0" w:color="auto"/>
            <w:left w:val="none" w:sz="0" w:space="0" w:color="auto"/>
            <w:bottom w:val="none" w:sz="0" w:space="0" w:color="auto"/>
            <w:right w:val="none" w:sz="0" w:space="0" w:color="auto"/>
          </w:divBdr>
        </w:div>
      </w:divsChild>
    </w:div>
    <w:div w:id="1462529370">
      <w:bodyDiv w:val="1"/>
      <w:marLeft w:val="0"/>
      <w:marRight w:val="0"/>
      <w:marTop w:val="0"/>
      <w:marBottom w:val="0"/>
      <w:divBdr>
        <w:top w:val="none" w:sz="0" w:space="0" w:color="auto"/>
        <w:left w:val="none" w:sz="0" w:space="0" w:color="auto"/>
        <w:bottom w:val="none" w:sz="0" w:space="0" w:color="auto"/>
        <w:right w:val="none" w:sz="0" w:space="0" w:color="auto"/>
      </w:divBdr>
      <w:divsChild>
        <w:div w:id="1038362095">
          <w:marLeft w:val="0"/>
          <w:marRight w:val="0"/>
          <w:marTop w:val="0"/>
          <w:marBottom w:val="0"/>
          <w:divBdr>
            <w:top w:val="none" w:sz="0" w:space="0" w:color="auto"/>
            <w:left w:val="none" w:sz="0" w:space="0" w:color="auto"/>
            <w:bottom w:val="none" w:sz="0" w:space="0" w:color="auto"/>
            <w:right w:val="none" w:sz="0" w:space="0" w:color="auto"/>
          </w:divBdr>
        </w:div>
      </w:divsChild>
    </w:div>
    <w:div w:id="1477643793">
      <w:bodyDiv w:val="1"/>
      <w:marLeft w:val="0"/>
      <w:marRight w:val="0"/>
      <w:marTop w:val="0"/>
      <w:marBottom w:val="0"/>
      <w:divBdr>
        <w:top w:val="none" w:sz="0" w:space="0" w:color="auto"/>
        <w:left w:val="none" w:sz="0" w:space="0" w:color="auto"/>
        <w:bottom w:val="none" w:sz="0" w:space="0" w:color="auto"/>
        <w:right w:val="none" w:sz="0" w:space="0" w:color="auto"/>
      </w:divBdr>
    </w:div>
    <w:div w:id="1483539253">
      <w:bodyDiv w:val="1"/>
      <w:marLeft w:val="0"/>
      <w:marRight w:val="0"/>
      <w:marTop w:val="0"/>
      <w:marBottom w:val="0"/>
      <w:divBdr>
        <w:top w:val="none" w:sz="0" w:space="0" w:color="auto"/>
        <w:left w:val="none" w:sz="0" w:space="0" w:color="auto"/>
        <w:bottom w:val="none" w:sz="0" w:space="0" w:color="auto"/>
        <w:right w:val="none" w:sz="0" w:space="0" w:color="auto"/>
      </w:divBdr>
      <w:divsChild>
        <w:div w:id="2087681422">
          <w:marLeft w:val="0"/>
          <w:marRight w:val="0"/>
          <w:marTop w:val="0"/>
          <w:marBottom w:val="0"/>
          <w:divBdr>
            <w:top w:val="none" w:sz="0" w:space="0" w:color="auto"/>
            <w:left w:val="none" w:sz="0" w:space="0" w:color="auto"/>
            <w:bottom w:val="none" w:sz="0" w:space="0" w:color="auto"/>
            <w:right w:val="none" w:sz="0" w:space="0" w:color="auto"/>
          </w:divBdr>
        </w:div>
      </w:divsChild>
    </w:div>
    <w:div w:id="1518733819">
      <w:bodyDiv w:val="1"/>
      <w:marLeft w:val="0"/>
      <w:marRight w:val="0"/>
      <w:marTop w:val="0"/>
      <w:marBottom w:val="0"/>
      <w:divBdr>
        <w:top w:val="none" w:sz="0" w:space="0" w:color="auto"/>
        <w:left w:val="none" w:sz="0" w:space="0" w:color="auto"/>
        <w:bottom w:val="none" w:sz="0" w:space="0" w:color="auto"/>
        <w:right w:val="none" w:sz="0" w:space="0" w:color="auto"/>
      </w:divBdr>
      <w:divsChild>
        <w:div w:id="422914413">
          <w:marLeft w:val="0"/>
          <w:marRight w:val="0"/>
          <w:marTop w:val="0"/>
          <w:marBottom w:val="0"/>
          <w:divBdr>
            <w:top w:val="none" w:sz="0" w:space="0" w:color="auto"/>
            <w:left w:val="none" w:sz="0" w:space="0" w:color="auto"/>
            <w:bottom w:val="none" w:sz="0" w:space="0" w:color="auto"/>
            <w:right w:val="none" w:sz="0" w:space="0" w:color="auto"/>
          </w:divBdr>
        </w:div>
      </w:divsChild>
    </w:div>
    <w:div w:id="1576818324">
      <w:bodyDiv w:val="1"/>
      <w:marLeft w:val="0"/>
      <w:marRight w:val="0"/>
      <w:marTop w:val="0"/>
      <w:marBottom w:val="0"/>
      <w:divBdr>
        <w:top w:val="none" w:sz="0" w:space="0" w:color="auto"/>
        <w:left w:val="none" w:sz="0" w:space="0" w:color="auto"/>
        <w:bottom w:val="none" w:sz="0" w:space="0" w:color="auto"/>
        <w:right w:val="none" w:sz="0" w:space="0" w:color="auto"/>
      </w:divBdr>
      <w:divsChild>
        <w:div w:id="821122663">
          <w:marLeft w:val="0"/>
          <w:marRight w:val="0"/>
          <w:marTop w:val="0"/>
          <w:marBottom w:val="0"/>
          <w:divBdr>
            <w:top w:val="none" w:sz="0" w:space="0" w:color="auto"/>
            <w:left w:val="none" w:sz="0" w:space="0" w:color="auto"/>
            <w:bottom w:val="none" w:sz="0" w:space="0" w:color="auto"/>
            <w:right w:val="none" w:sz="0" w:space="0" w:color="auto"/>
          </w:divBdr>
        </w:div>
      </w:divsChild>
    </w:div>
    <w:div w:id="1616063962">
      <w:bodyDiv w:val="1"/>
      <w:marLeft w:val="0"/>
      <w:marRight w:val="0"/>
      <w:marTop w:val="0"/>
      <w:marBottom w:val="0"/>
      <w:divBdr>
        <w:top w:val="none" w:sz="0" w:space="0" w:color="auto"/>
        <w:left w:val="none" w:sz="0" w:space="0" w:color="auto"/>
        <w:bottom w:val="none" w:sz="0" w:space="0" w:color="auto"/>
        <w:right w:val="none" w:sz="0" w:space="0" w:color="auto"/>
      </w:divBdr>
    </w:div>
    <w:div w:id="1623000912">
      <w:bodyDiv w:val="1"/>
      <w:marLeft w:val="0"/>
      <w:marRight w:val="0"/>
      <w:marTop w:val="0"/>
      <w:marBottom w:val="0"/>
      <w:divBdr>
        <w:top w:val="none" w:sz="0" w:space="0" w:color="auto"/>
        <w:left w:val="none" w:sz="0" w:space="0" w:color="auto"/>
        <w:bottom w:val="none" w:sz="0" w:space="0" w:color="auto"/>
        <w:right w:val="none" w:sz="0" w:space="0" w:color="auto"/>
      </w:divBdr>
      <w:divsChild>
        <w:div w:id="1600598522">
          <w:marLeft w:val="0"/>
          <w:marRight w:val="0"/>
          <w:marTop w:val="0"/>
          <w:marBottom w:val="0"/>
          <w:divBdr>
            <w:top w:val="none" w:sz="0" w:space="0" w:color="auto"/>
            <w:left w:val="none" w:sz="0" w:space="0" w:color="auto"/>
            <w:bottom w:val="none" w:sz="0" w:space="0" w:color="auto"/>
            <w:right w:val="none" w:sz="0" w:space="0" w:color="auto"/>
          </w:divBdr>
        </w:div>
      </w:divsChild>
    </w:div>
    <w:div w:id="1627083453">
      <w:bodyDiv w:val="1"/>
      <w:marLeft w:val="0"/>
      <w:marRight w:val="0"/>
      <w:marTop w:val="0"/>
      <w:marBottom w:val="0"/>
      <w:divBdr>
        <w:top w:val="none" w:sz="0" w:space="0" w:color="auto"/>
        <w:left w:val="none" w:sz="0" w:space="0" w:color="auto"/>
        <w:bottom w:val="none" w:sz="0" w:space="0" w:color="auto"/>
        <w:right w:val="none" w:sz="0" w:space="0" w:color="auto"/>
      </w:divBdr>
      <w:divsChild>
        <w:div w:id="706027591">
          <w:marLeft w:val="0"/>
          <w:marRight w:val="0"/>
          <w:marTop w:val="0"/>
          <w:marBottom w:val="0"/>
          <w:divBdr>
            <w:top w:val="none" w:sz="0" w:space="0" w:color="auto"/>
            <w:left w:val="none" w:sz="0" w:space="0" w:color="auto"/>
            <w:bottom w:val="none" w:sz="0" w:space="0" w:color="auto"/>
            <w:right w:val="none" w:sz="0" w:space="0" w:color="auto"/>
          </w:divBdr>
        </w:div>
      </w:divsChild>
    </w:div>
    <w:div w:id="1628312305">
      <w:bodyDiv w:val="1"/>
      <w:marLeft w:val="0"/>
      <w:marRight w:val="0"/>
      <w:marTop w:val="0"/>
      <w:marBottom w:val="0"/>
      <w:divBdr>
        <w:top w:val="none" w:sz="0" w:space="0" w:color="auto"/>
        <w:left w:val="none" w:sz="0" w:space="0" w:color="auto"/>
        <w:bottom w:val="none" w:sz="0" w:space="0" w:color="auto"/>
        <w:right w:val="none" w:sz="0" w:space="0" w:color="auto"/>
      </w:divBdr>
      <w:divsChild>
        <w:div w:id="873929279">
          <w:marLeft w:val="0"/>
          <w:marRight w:val="0"/>
          <w:marTop w:val="0"/>
          <w:marBottom w:val="0"/>
          <w:divBdr>
            <w:top w:val="none" w:sz="0" w:space="0" w:color="auto"/>
            <w:left w:val="none" w:sz="0" w:space="0" w:color="auto"/>
            <w:bottom w:val="none" w:sz="0" w:space="0" w:color="auto"/>
            <w:right w:val="none" w:sz="0" w:space="0" w:color="auto"/>
          </w:divBdr>
        </w:div>
      </w:divsChild>
    </w:div>
    <w:div w:id="1630554435">
      <w:bodyDiv w:val="1"/>
      <w:marLeft w:val="0"/>
      <w:marRight w:val="0"/>
      <w:marTop w:val="0"/>
      <w:marBottom w:val="0"/>
      <w:divBdr>
        <w:top w:val="none" w:sz="0" w:space="0" w:color="auto"/>
        <w:left w:val="none" w:sz="0" w:space="0" w:color="auto"/>
        <w:bottom w:val="none" w:sz="0" w:space="0" w:color="auto"/>
        <w:right w:val="none" w:sz="0" w:space="0" w:color="auto"/>
      </w:divBdr>
      <w:divsChild>
        <w:div w:id="921640658">
          <w:marLeft w:val="0"/>
          <w:marRight w:val="0"/>
          <w:marTop w:val="0"/>
          <w:marBottom w:val="0"/>
          <w:divBdr>
            <w:top w:val="none" w:sz="0" w:space="0" w:color="auto"/>
            <w:left w:val="none" w:sz="0" w:space="0" w:color="auto"/>
            <w:bottom w:val="none" w:sz="0" w:space="0" w:color="auto"/>
            <w:right w:val="none" w:sz="0" w:space="0" w:color="auto"/>
          </w:divBdr>
        </w:div>
      </w:divsChild>
    </w:div>
    <w:div w:id="1634754891">
      <w:bodyDiv w:val="1"/>
      <w:marLeft w:val="0"/>
      <w:marRight w:val="0"/>
      <w:marTop w:val="0"/>
      <w:marBottom w:val="0"/>
      <w:divBdr>
        <w:top w:val="none" w:sz="0" w:space="0" w:color="auto"/>
        <w:left w:val="none" w:sz="0" w:space="0" w:color="auto"/>
        <w:bottom w:val="none" w:sz="0" w:space="0" w:color="auto"/>
        <w:right w:val="none" w:sz="0" w:space="0" w:color="auto"/>
      </w:divBdr>
      <w:divsChild>
        <w:div w:id="1458917024">
          <w:marLeft w:val="0"/>
          <w:marRight w:val="0"/>
          <w:marTop w:val="0"/>
          <w:marBottom w:val="0"/>
          <w:divBdr>
            <w:top w:val="none" w:sz="0" w:space="0" w:color="auto"/>
            <w:left w:val="none" w:sz="0" w:space="0" w:color="auto"/>
            <w:bottom w:val="none" w:sz="0" w:space="0" w:color="auto"/>
            <w:right w:val="none" w:sz="0" w:space="0" w:color="auto"/>
          </w:divBdr>
        </w:div>
      </w:divsChild>
    </w:div>
    <w:div w:id="1655526015">
      <w:bodyDiv w:val="1"/>
      <w:marLeft w:val="0"/>
      <w:marRight w:val="0"/>
      <w:marTop w:val="0"/>
      <w:marBottom w:val="0"/>
      <w:divBdr>
        <w:top w:val="none" w:sz="0" w:space="0" w:color="auto"/>
        <w:left w:val="none" w:sz="0" w:space="0" w:color="auto"/>
        <w:bottom w:val="none" w:sz="0" w:space="0" w:color="auto"/>
        <w:right w:val="none" w:sz="0" w:space="0" w:color="auto"/>
      </w:divBdr>
      <w:divsChild>
        <w:div w:id="109402558">
          <w:marLeft w:val="0"/>
          <w:marRight w:val="0"/>
          <w:marTop w:val="0"/>
          <w:marBottom w:val="0"/>
          <w:divBdr>
            <w:top w:val="none" w:sz="0" w:space="0" w:color="auto"/>
            <w:left w:val="none" w:sz="0" w:space="0" w:color="auto"/>
            <w:bottom w:val="none" w:sz="0" w:space="0" w:color="auto"/>
            <w:right w:val="none" w:sz="0" w:space="0" w:color="auto"/>
          </w:divBdr>
        </w:div>
      </w:divsChild>
    </w:div>
    <w:div w:id="1667972429">
      <w:bodyDiv w:val="1"/>
      <w:marLeft w:val="0"/>
      <w:marRight w:val="0"/>
      <w:marTop w:val="0"/>
      <w:marBottom w:val="0"/>
      <w:divBdr>
        <w:top w:val="none" w:sz="0" w:space="0" w:color="auto"/>
        <w:left w:val="none" w:sz="0" w:space="0" w:color="auto"/>
        <w:bottom w:val="none" w:sz="0" w:space="0" w:color="auto"/>
        <w:right w:val="none" w:sz="0" w:space="0" w:color="auto"/>
      </w:divBdr>
      <w:divsChild>
        <w:div w:id="1979604457">
          <w:marLeft w:val="0"/>
          <w:marRight w:val="0"/>
          <w:marTop w:val="0"/>
          <w:marBottom w:val="0"/>
          <w:divBdr>
            <w:top w:val="none" w:sz="0" w:space="0" w:color="auto"/>
            <w:left w:val="none" w:sz="0" w:space="0" w:color="auto"/>
            <w:bottom w:val="none" w:sz="0" w:space="0" w:color="auto"/>
            <w:right w:val="none" w:sz="0" w:space="0" w:color="auto"/>
          </w:divBdr>
        </w:div>
      </w:divsChild>
    </w:div>
    <w:div w:id="1693341859">
      <w:bodyDiv w:val="1"/>
      <w:marLeft w:val="0"/>
      <w:marRight w:val="0"/>
      <w:marTop w:val="0"/>
      <w:marBottom w:val="0"/>
      <w:divBdr>
        <w:top w:val="none" w:sz="0" w:space="0" w:color="auto"/>
        <w:left w:val="none" w:sz="0" w:space="0" w:color="auto"/>
        <w:bottom w:val="none" w:sz="0" w:space="0" w:color="auto"/>
        <w:right w:val="none" w:sz="0" w:space="0" w:color="auto"/>
      </w:divBdr>
      <w:divsChild>
        <w:div w:id="1135833539">
          <w:marLeft w:val="0"/>
          <w:marRight w:val="0"/>
          <w:marTop w:val="0"/>
          <w:marBottom w:val="0"/>
          <w:divBdr>
            <w:top w:val="none" w:sz="0" w:space="0" w:color="auto"/>
            <w:left w:val="none" w:sz="0" w:space="0" w:color="auto"/>
            <w:bottom w:val="none" w:sz="0" w:space="0" w:color="auto"/>
            <w:right w:val="none" w:sz="0" w:space="0" w:color="auto"/>
          </w:divBdr>
        </w:div>
      </w:divsChild>
    </w:div>
    <w:div w:id="1750348177">
      <w:bodyDiv w:val="1"/>
      <w:marLeft w:val="0"/>
      <w:marRight w:val="0"/>
      <w:marTop w:val="0"/>
      <w:marBottom w:val="0"/>
      <w:divBdr>
        <w:top w:val="none" w:sz="0" w:space="0" w:color="auto"/>
        <w:left w:val="none" w:sz="0" w:space="0" w:color="auto"/>
        <w:bottom w:val="none" w:sz="0" w:space="0" w:color="auto"/>
        <w:right w:val="none" w:sz="0" w:space="0" w:color="auto"/>
      </w:divBdr>
      <w:divsChild>
        <w:div w:id="2030985836">
          <w:marLeft w:val="0"/>
          <w:marRight w:val="0"/>
          <w:marTop w:val="0"/>
          <w:marBottom w:val="0"/>
          <w:divBdr>
            <w:top w:val="none" w:sz="0" w:space="0" w:color="auto"/>
            <w:left w:val="none" w:sz="0" w:space="0" w:color="auto"/>
            <w:bottom w:val="none" w:sz="0" w:space="0" w:color="auto"/>
            <w:right w:val="none" w:sz="0" w:space="0" w:color="auto"/>
          </w:divBdr>
        </w:div>
      </w:divsChild>
    </w:div>
    <w:div w:id="1761561829">
      <w:bodyDiv w:val="1"/>
      <w:marLeft w:val="0"/>
      <w:marRight w:val="0"/>
      <w:marTop w:val="0"/>
      <w:marBottom w:val="0"/>
      <w:divBdr>
        <w:top w:val="none" w:sz="0" w:space="0" w:color="auto"/>
        <w:left w:val="none" w:sz="0" w:space="0" w:color="auto"/>
        <w:bottom w:val="none" w:sz="0" w:space="0" w:color="auto"/>
        <w:right w:val="none" w:sz="0" w:space="0" w:color="auto"/>
      </w:divBdr>
      <w:divsChild>
        <w:div w:id="1740975660">
          <w:marLeft w:val="0"/>
          <w:marRight w:val="0"/>
          <w:marTop w:val="0"/>
          <w:marBottom w:val="0"/>
          <w:divBdr>
            <w:top w:val="none" w:sz="0" w:space="0" w:color="auto"/>
            <w:left w:val="none" w:sz="0" w:space="0" w:color="auto"/>
            <w:bottom w:val="none" w:sz="0" w:space="0" w:color="auto"/>
            <w:right w:val="none" w:sz="0" w:space="0" w:color="auto"/>
          </w:divBdr>
        </w:div>
      </w:divsChild>
    </w:div>
    <w:div w:id="1861384635">
      <w:bodyDiv w:val="1"/>
      <w:marLeft w:val="0"/>
      <w:marRight w:val="0"/>
      <w:marTop w:val="0"/>
      <w:marBottom w:val="0"/>
      <w:divBdr>
        <w:top w:val="none" w:sz="0" w:space="0" w:color="auto"/>
        <w:left w:val="none" w:sz="0" w:space="0" w:color="auto"/>
        <w:bottom w:val="none" w:sz="0" w:space="0" w:color="auto"/>
        <w:right w:val="none" w:sz="0" w:space="0" w:color="auto"/>
      </w:divBdr>
      <w:divsChild>
        <w:div w:id="217322573">
          <w:marLeft w:val="0"/>
          <w:marRight w:val="0"/>
          <w:marTop w:val="0"/>
          <w:marBottom w:val="0"/>
          <w:divBdr>
            <w:top w:val="none" w:sz="0" w:space="0" w:color="auto"/>
            <w:left w:val="none" w:sz="0" w:space="0" w:color="auto"/>
            <w:bottom w:val="none" w:sz="0" w:space="0" w:color="auto"/>
            <w:right w:val="none" w:sz="0" w:space="0" w:color="auto"/>
          </w:divBdr>
        </w:div>
      </w:divsChild>
    </w:div>
    <w:div w:id="1870945647">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sChild>
        <w:div w:id="682320128">
          <w:marLeft w:val="0"/>
          <w:marRight w:val="0"/>
          <w:marTop w:val="0"/>
          <w:marBottom w:val="0"/>
          <w:divBdr>
            <w:top w:val="none" w:sz="0" w:space="0" w:color="auto"/>
            <w:left w:val="none" w:sz="0" w:space="0" w:color="auto"/>
            <w:bottom w:val="none" w:sz="0" w:space="0" w:color="auto"/>
            <w:right w:val="none" w:sz="0" w:space="0" w:color="auto"/>
          </w:divBdr>
        </w:div>
      </w:divsChild>
    </w:div>
    <w:div w:id="1914466129">
      <w:bodyDiv w:val="1"/>
      <w:marLeft w:val="0"/>
      <w:marRight w:val="0"/>
      <w:marTop w:val="0"/>
      <w:marBottom w:val="0"/>
      <w:divBdr>
        <w:top w:val="none" w:sz="0" w:space="0" w:color="auto"/>
        <w:left w:val="none" w:sz="0" w:space="0" w:color="auto"/>
        <w:bottom w:val="none" w:sz="0" w:space="0" w:color="auto"/>
        <w:right w:val="none" w:sz="0" w:space="0" w:color="auto"/>
      </w:divBdr>
      <w:divsChild>
        <w:div w:id="1126045547">
          <w:marLeft w:val="0"/>
          <w:marRight w:val="0"/>
          <w:marTop w:val="0"/>
          <w:marBottom w:val="0"/>
          <w:divBdr>
            <w:top w:val="none" w:sz="0" w:space="0" w:color="auto"/>
            <w:left w:val="none" w:sz="0" w:space="0" w:color="auto"/>
            <w:bottom w:val="none" w:sz="0" w:space="0" w:color="auto"/>
            <w:right w:val="none" w:sz="0" w:space="0" w:color="auto"/>
          </w:divBdr>
        </w:div>
      </w:divsChild>
    </w:div>
    <w:div w:id="1917283103">
      <w:bodyDiv w:val="1"/>
      <w:marLeft w:val="0"/>
      <w:marRight w:val="0"/>
      <w:marTop w:val="0"/>
      <w:marBottom w:val="0"/>
      <w:divBdr>
        <w:top w:val="none" w:sz="0" w:space="0" w:color="auto"/>
        <w:left w:val="none" w:sz="0" w:space="0" w:color="auto"/>
        <w:bottom w:val="none" w:sz="0" w:space="0" w:color="auto"/>
        <w:right w:val="none" w:sz="0" w:space="0" w:color="auto"/>
      </w:divBdr>
      <w:divsChild>
        <w:div w:id="2119061346">
          <w:marLeft w:val="0"/>
          <w:marRight w:val="0"/>
          <w:marTop w:val="0"/>
          <w:marBottom w:val="0"/>
          <w:divBdr>
            <w:top w:val="none" w:sz="0" w:space="0" w:color="auto"/>
            <w:left w:val="none" w:sz="0" w:space="0" w:color="auto"/>
            <w:bottom w:val="none" w:sz="0" w:space="0" w:color="auto"/>
            <w:right w:val="none" w:sz="0" w:space="0" w:color="auto"/>
          </w:divBdr>
        </w:div>
      </w:divsChild>
    </w:div>
    <w:div w:id="1931769110">
      <w:bodyDiv w:val="1"/>
      <w:marLeft w:val="0"/>
      <w:marRight w:val="0"/>
      <w:marTop w:val="0"/>
      <w:marBottom w:val="0"/>
      <w:divBdr>
        <w:top w:val="none" w:sz="0" w:space="0" w:color="auto"/>
        <w:left w:val="none" w:sz="0" w:space="0" w:color="auto"/>
        <w:bottom w:val="none" w:sz="0" w:space="0" w:color="auto"/>
        <w:right w:val="none" w:sz="0" w:space="0" w:color="auto"/>
      </w:divBdr>
      <w:divsChild>
        <w:div w:id="44332817">
          <w:marLeft w:val="0"/>
          <w:marRight w:val="0"/>
          <w:marTop w:val="0"/>
          <w:marBottom w:val="0"/>
          <w:divBdr>
            <w:top w:val="none" w:sz="0" w:space="0" w:color="auto"/>
            <w:left w:val="none" w:sz="0" w:space="0" w:color="auto"/>
            <w:bottom w:val="none" w:sz="0" w:space="0" w:color="auto"/>
            <w:right w:val="none" w:sz="0" w:space="0" w:color="auto"/>
          </w:divBdr>
        </w:div>
      </w:divsChild>
    </w:div>
    <w:div w:id="1969553964">
      <w:bodyDiv w:val="1"/>
      <w:marLeft w:val="0"/>
      <w:marRight w:val="0"/>
      <w:marTop w:val="0"/>
      <w:marBottom w:val="0"/>
      <w:divBdr>
        <w:top w:val="none" w:sz="0" w:space="0" w:color="auto"/>
        <w:left w:val="none" w:sz="0" w:space="0" w:color="auto"/>
        <w:bottom w:val="none" w:sz="0" w:space="0" w:color="auto"/>
        <w:right w:val="none" w:sz="0" w:space="0" w:color="auto"/>
      </w:divBdr>
      <w:divsChild>
        <w:div w:id="114494788">
          <w:marLeft w:val="0"/>
          <w:marRight w:val="0"/>
          <w:marTop w:val="0"/>
          <w:marBottom w:val="0"/>
          <w:divBdr>
            <w:top w:val="none" w:sz="0" w:space="0" w:color="auto"/>
            <w:left w:val="none" w:sz="0" w:space="0" w:color="auto"/>
            <w:bottom w:val="none" w:sz="0" w:space="0" w:color="auto"/>
            <w:right w:val="none" w:sz="0" w:space="0" w:color="auto"/>
          </w:divBdr>
        </w:div>
      </w:divsChild>
    </w:div>
    <w:div w:id="1993943500">
      <w:bodyDiv w:val="1"/>
      <w:marLeft w:val="0"/>
      <w:marRight w:val="0"/>
      <w:marTop w:val="0"/>
      <w:marBottom w:val="0"/>
      <w:divBdr>
        <w:top w:val="none" w:sz="0" w:space="0" w:color="auto"/>
        <w:left w:val="none" w:sz="0" w:space="0" w:color="auto"/>
        <w:bottom w:val="none" w:sz="0" w:space="0" w:color="auto"/>
        <w:right w:val="none" w:sz="0" w:space="0" w:color="auto"/>
      </w:divBdr>
      <w:divsChild>
        <w:div w:id="161240673">
          <w:marLeft w:val="0"/>
          <w:marRight w:val="0"/>
          <w:marTop w:val="0"/>
          <w:marBottom w:val="0"/>
          <w:divBdr>
            <w:top w:val="none" w:sz="0" w:space="0" w:color="auto"/>
            <w:left w:val="none" w:sz="0" w:space="0" w:color="auto"/>
            <w:bottom w:val="none" w:sz="0" w:space="0" w:color="auto"/>
            <w:right w:val="none" w:sz="0" w:space="0" w:color="auto"/>
          </w:divBdr>
        </w:div>
      </w:divsChild>
    </w:div>
    <w:div w:id="2007513084">
      <w:bodyDiv w:val="1"/>
      <w:marLeft w:val="0"/>
      <w:marRight w:val="0"/>
      <w:marTop w:val="0"/>
      <w:marBottom w:val="0"/>
      <w:divBdr>
        <w:top w:val="none" w:sz="0" w:space="0" w:color="auto"/>
        <w:left w:val="none" w:sz="0" w:space="0" w:color="auto"/>
        <w:bottom w:val="none" w:sz="0" w:space="0" w:color="auto"/>
        <w:right w:val="none" w:sz="0" w:space="0" w:color="auto"/>
      </w:divBdr>
      <w:divsChild>
        <w:div w:id="644549429">
          <w:marLeft w:val="0"/>
          <w:marRight w:val="0"/>
          <w:marTop w:val="0"/>
          <w:marBottom w:val="0"/>
          <w:divBdr>
            <w:top w:val="none" w:sz="0" w:space="0" w:color="auto"/>
            <w:left w:val="none" w:sz="0" w:space="0" w:color="auto"/>
            <w:bottom w:val="none" w:sz="0" w:space="0" w:color="auto"/>
            <w:right w:val="none" w:sz="0" w:space="0" w:color="auto"/>
          </w:divBdr>
        </w:div>
      </w:divsChild>
    </w:div>
    <w:div w:id="2051415286">
      <w:bodyDiv w:val="1"/>
      <w:marLeft w:val="0"/>
      <w:marRight w:val="0"/>
      <w:marTop w:val="0"/>
      <w:marBottom w:val="0"/>
      <w:divBdr>
        <w:top w:val="none" w:sz="0" w:space="0" w:color="auto"/>
        <w:left w:val="none" w:sz="0" w:space="0" w:color="auto"/>
        <w:bottom w:val="none" w:sz="0" w:space="0" w:color="auto"/>
        <w:right w:val="none" w:sz="0" w:space="0" w:color="auto"/>
      </w:divBdr>
      <w:divsChild>
        <w:div w:id="553077338">
          <w:marLeft w:val="0"/>
          <w:marRight w:val="0"/>
          <w:marTop w:val="0"/>
          <w:marBottom w:val="0"/>
          <w:divBdr>
            <w:top w:val="none" w:sz="0" w:space="0" w:color="auto"/>
            <w:left w:val="none" w:sz="0" w:space="0" w:color="auto"/>
            <w:bottom w:val="none" w:sz="0" w:space="0" w:color="auto"/>
            <w:right w:val="none" w:sz="0" w:space="0" w:color="auto"/>
          </w:divBdr>
        </w:div>
      </w:divsChild>
    </w:div>
    <w:div w:id="2059426427">
      <w:bodyDiv w:val="1"/>
      <w:marLeft w:val="0"/>
      <w:marRight w:val="0"/>
      <w:marTop w:val="0"/>
      <w:marBottom w:val="0"/>
      <w:divBdr>
        <w:top w:val="none" w:sz="0" w:space="0" w:color="auto"/>
        <w:left w:val="none" w:sz="0" w:space="0" w:color="auto"/>
        <w:bottom w:val="none" w:sz="0" w:space="0" w:color="auto"/>
        <w:right w:val="none" w:sz="0" w:space="0" w:color="auto"/>
      </w:divBdr>
      <w:divsChild>
        <w:div w:id="1882673337">
          <w:marLeft w:val="0"/>
          <w:marRight w:val="0"/>
          <w:marTop w:val="0"/>
          <w:marBottom w:val="0"/>
          <w:divBdr>
            <w:top w:val="none" w:sz="0" w:space="0" w:color="auto"/>
            <w:left w:val="none" w:sz="0" w:space="0" w:color="auto"/>
            <w:bottom w:val="none" w:sz="0" w:space="0" w:color="auto"/>
            <w:right w:val="none" w:sz="0" w:space="0" w:color="auto"/>
          </w:divBdr>
        </w:div>
      </w:divsChild>
    </w:div>
    <w:div w:id="2063677787">
      <w:bodyDiv w:val="1"/>
      <w:marLeft w:val="0"/>
      <w:marRight w:val="0"/>
      <w:marTop w:val="0"/>
      <w:marBottom w:val="0"/>
      <w:divBdr>
        <w:top w:val="none" w:sz="0" w:space="0" w:color="auto"/>
        <w:left w:val="none" w:sz="0" w:space="0" w:color="auto"/>
        <w:bottom w:val="none" w:sz="0" w:space="0" w:color="auto"/>
        <w:right w:val="none" w:sz="0" w:space="0" w:color="auto"/>
      </w:divBdr>
    </w:div>
    <w:div w:id="2097168550">
      <w:bodyDiv w:val="1"/>
      <w:marLeft w:val="0"/>
      <w:marRight w:val="0"/>
      <w:marTop w:val="0"/>
      <w:marBottom w:val="0"/>
      <w:divBdr>
        <w:top w:val="none" w:sz="0" w:space="0" w:color="auto"/>
        <w:left w:val="none" w:sz="0" w:space="0" w:color="auto"/>
        <w:bottom w:val="none" w:sz="0" w:space="0" w:color="auto"/>
        <w:right w:val="none" w:sz="0" w:space="0" w:color="auto"/>
      </w:divBdr>
    </w:div>
    <w:div w:id="2104958330">
      <w:bodyDiv w:val="1"/>
      <w:marLeft w:val="0"/>
      <w:marRight w:val="0"/>
      <w:marTop w:val="0"/>
      <w:marBottom w:val="0"/>
      <w:divBdr>
        <w:top w:val="none" w:sz="0" w:space="0" w:color="auto"/>
        <w:left w:val="none" w:sz="0" w:space="0" w:color="auto"/>
        <w:bottom w:val="none" w:sz="0" w:space="0" w:color="auto"/>
        <w:right w:val="none" w:sz="0" w:space="0" w:color="auto"/>
      </w:divBdr>
      <w:divsChild>
        <w:div w:id="216668829">
          <w:marLeft w:val="0"/>
          <w:marRight w:val="0"/>
          <w:marTop w:val="0"/>
          <w:marBottom w:val="0"/>
          <w:divBdr>
            <w:top w:val="none" w:sz="0" w:space="0" w:color="auto"/>
            <w:left w:val="none" w:sz="0" w:space="0" w:color="auto"/>
            <w:bottom w:val="none" w:sz="0" w:space="0" w:color="auto"/>
            <w:right w:val="none" w:sz="0" w:space="0" w:color="auto"/>
          </w:divBdr>
        </w:div>
      </w:divsChild>
    </w:div>
    <w:div w:id="2116056829">
      <w:bodyDiv w:val="1"/>
      <w:marLeft w:val="0"/>
      <w:marRight w:val="0"/>
      <w:marTop w:val="0"/>
      <w:marBottom w:val="0"/>
      <w:divBdr>
        <w:top w:val="none" w:sz="0" w:space="0" w:color="auto"/>
        <w:left w:val="none" w:sz="0" w:space="0" w:color="auto"/>
        <w:bottom w:val="none" w:sz="0" w:space="0" w:color="auto"/>
        <w:right w:val="none" w:sz="0" w:space="0" w:color="auto"/>
      </w:divBdr>
      <w:divsChild>
        <w:div w:id="127713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p.itcrew.dk" TargetMode="External"/><Relationship Id="rId13" Type="http://schemas.openxmlformats.org/officeDocument/2006/relationships/hyperlink" Target="http://docs.oasis-open.org/ws-sx/ws-securitypolicy/200702/ws-securitypolicy-1.2-spec-o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javase/downloads/jce8-download-2133166.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javase/downloads/jce-7-download-432124.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aven.apache.org/download.cg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xf.apache.org/docs/ws-secureconversation.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D183B-5A2D-4EBE-AED9-57151E3E0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26</Pages>
  <Words>7140</Words>
  <Characters>43559</Characters>
  <Application>Microsoft Office Word</Application>
  <DocSecurity>0</DocSecurity>
  <Lines>362</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Forslag til fælles sikkerhedsmodel for Grunddataprogrammet</vt:lpstr>
      <vt:lpstr>Forslag til fælles sikkerhedsmodel for Grunddataprogrammet</vt:lpstr>
    </vt:vector>
  </TitlesOfParts>
  <Company>Digitaliseringsstyrelsen</Company>
  <LinksUpToDate>false</LinksUpToDate>
  <CharactersWithSpaces>50598</CharactersWithSpaces>
  <SharedDoc>false</SharedDoc>
  <HyperlinkBase/>
  <HLinks>
    <vt:vector size="306" baseType="variant">
      <vt:variant>
        <vt:i4>1310777</vt:i4>
      </vt:variant>
      <vt:variant>
        <vt:i4>308</vt:i4>
      </vt:variant>
      <vt:variant>
        <vt:i4>0</vt:i4>
      </vt:variant>
      <vt:variant>
        <vt:i4>5</vt:i4>
      </vt:variant>
      <vt:variant>
        <vt:lpwstr/>
      </vt:variant>
      <vt:variant>
        <vt:lpwstr>_Toc333507929</vt:lpwstr>
      </vt:variant>
      <vt:variant>
        <vt:i4>1310777</vt:i4>
      </vt:variant>
      <vt:variant>
        <vt:i4>302</vt:i4>
      </vt:variant>
      <vt:variant>
        <vt:i4>0</vt:i4>
      </vt:variant>
      <vt:variant>
        <vt:i4>5</vt:i4>
      </vt:variant>
      <vt:variant>
        <vt:lpwstr/>
      </vt:variant>
      <vt:variant>
        <vt:lpwstr>_Toc333507928</vt:lpwstr>
      </vt:variant>
      <vt:variant>
        <vt:i4>1310777</vt:i4>
      </vt:variant>
      <vt:variant>
        <vt:i4>296</vt:i4>
      </vt:variant>
      <vt:variant>
        <vt:i4>0</vt:i4>
      </vt:variant>
      <vt:variant>
        <vt:i4>5</vt:i4>
      </vt:variant>
      <vt:variant>
        <vt:lpwstr/>
      </vt:variant>
      <vt:variant>
        <vt:lpwstr>_Toc333507927</vt:lpwstr>
      </vt:variant>
      <vt:variant>
        <vt:i4>1310777</vt:i4>
      </vt:variant>
      <vt:variant>
        <vt:i4>290</vt:i4>
      </vt:variant>
      <vt:variant>
        <vt:i4>0</vt:i4>
      </vt:variant>
      <vt:variant>
        <vt:i4>5</vt:i4>
      </vt:variant>
      <vt:variant>
        <vt:lpwstr/>
      </vt:variant>
      <vt:variant>
        <vt:lpwstr>_Toc333507926</vt:lpwstr>
      </vt:variant>
      <vt:variant>
        <vt:i4>1310777</vt:i4>
      </vt:variant>
      <vt:variant>
        <vt:i4>284</vt:i4>
      </vt:variant>
      <vt:variant>
        <vt:i4>0</vt:i4>
      </vt:variant>
      <vt:variant>
        <vt:i4>5</vt:i4>
      </vt:variant>
      <vt:variant>
        <vt:lpwstr/>
      </vt:variant>
      <vt:variant>
        <vt:lpwstr>_Toc333507925</vt:lpwstr>
      </vt:variant>
      <vt:variant>
        <vt:i4>1310777</vt:i4>
      </vt:variant>
      <vt:variant>
        <vt:i4>278</vt:i4>
      </vt:variant>
      <vt:variant>
        <vt:i4>0</vt:i4>
      </vt:variant>
      <vt:variant>
        <vt:i4>5</vt:i4>
      </vt:variant>
      <vt:variant>
        <vt:lpwstr/>
      </vt:variant>
      <vt:variant>
        <vt:lpwstr>_Toc333507924</vt:lpwstr>
      </vt:variant>
      <vt:variant>
        <vt:i4>1310777</vt:i4>
      </vt:variant>
      <vt:variant>
        <vt:i4>272</vt:i4>
      </vt:variant>
      <vt:variant>
        <vt:i4>0</vt:i4>
      </vt:variant>
      <vt:variant>
        <vt:i4>5</vt:i4>
      </vt:variant>
      <vt:variant>
        <vt:lpwstr/>
      </vt:variant>
      <vt:variant>
        <vt:lpwstr>_Toc333507923</vt:lpwstr>
      </vt:variant>
      <vt:variant>
        <vt:i4>1310777</vt:i4>
      </vt:variant>
      <vt:variant>
        <vt:i4>266</vt:i4>
      </vt:variant>
      <vt:variant>
        <vt:i4>0</vt:i4>
      </vt:variant>
      <vt:variant>
        <vt:i4>5</vt:i4>
      </vt:variant>
      <vt:variant>
        <vt:lpwstr/>
      </vt:variant>
      <vt:variant>
        <vt:lpwstr>_Toc333507922</vt:lpwstr>
      </vt:variant>
      <vt:variant>
        <vt:i4>1310777</vt:i4>
      </vt:variant>
      <vt:variant>
        <vt:i4>260</vt:i4>
      </vt:variant>
      <vt:variant>
        <vt:i4>0</vt:i4>
      </vt:variant>
      <vt:variant>
        <vt:i4>5</vt:i4>
      </vt:variant>
      <vt:variant>
        <vt:lpwstr/>
      </vt:variant>
      <vt:variant>
        <vt:lpwstr>_Toc333507921</vt:lpwstr>
      </vt:variant>
      <vt:variant>
        <vt:i4>1310777</vt:i4>
      </vt:variant>
      <vt:variant>
        <vt:i4>254</vt:i4>
      </vt:variant>
      <vt:variant>
        <vt:i4>0</vt:i4>
      </vt:variant>
      <vt:variant>
        <vt:i4>5</vt:i4>
      </vt:variant>
      <vt:variant>
        <vt:lpwstr/>
      </vt:variant>
      <vt:variant>
        <vt:lpwstr>_Toc333507920</vt:lpwstr>
      </vt:variant>
      <vt:variant>
        <vt:i4>1507385</vt:i4>
      </vt:variant>
      <vt:variant>
        <vt:i4>248</vt:i4>
      </vt:variant>
      <vt:variant>
        <vt:i4>0</vt:i4>
      </vt:variant>
      <vt:variant>
        <vt:i4>5</vt:i4>
      </vt:variant>
      <vt:variant>
        <vt:lpwstr/>
      </vt:variant>
      <vt:variant>
        <vt:lpwstr>_Toc333507919</vt:lpwstr>
      </vt:variant>
      <vt:variant>
        <vt:i4>1507385</vt:i4>
      </vt:variant>
      <vt:variant>
        <vt:i4>242</vt:i4>
      </vt:variant>
      <vt:variant>
        <vt:i4>0</vt:i4>
      </vt:variant>
      <vt:variant>
        <vt:i4>5</vt:i4>
      </vt:variant>
      <vt:variant>
        <vt:lpwstr/>
      </vt:variant>
      <vt:variant>
        <vt:lpwstr>_Toc333507918</vt:lpwstr>
      </vt:variant>
      <vt:variant>
        <vt:i4>1507385</vt:i4>
      </vt:variant>
      <vt:variant>
        <vt:i4>236</vt:i4>
      </vt:variant>
      <vt:variant>
        <vt:i4>0</vt:i4>
      </vt:variant>
      <vt:variant>
        <vt:i4>5</vt:i4>
      </vt:variant>
      <vt:variant>
        <vt:lpwstr/>
      </vt:variant>
      <vt:variant>
        <vt:lpwstr>_Toc333507917</vt:lpwstr>
      </vt:variant>
      <vt:variant>
        <vt:i4>1507385</vt:i4>
      </vt:variant>
      <vt:variant>
        <vt:i4>230</vt:i4>
      </vt:variant>
      <vt:variant>
        <vt:i4>0</vt:i4>
      </vt:variant>
      <vt:variant>
        <vt:i4>5</vt:i4>
      </vt:variant>
      <vt:variant>
        <vt:lpwstr/>
      </vt:variant>
      <vt:variant>
        <vt:lpwstr>_Toc333507916</vt:lpwstr>
      </vt:variant>
      <vt:variant>
        <vt:i4>1507385</vt:i4>
      </vt:variant>
      <vt:variant>
        <vt:i4>224</vt:i4>
      </vt:variant>
      <vt:variant>
        <vt:i4>0</vt:i4>
      </vt:variant>
      <vt:variant>
        <vt:i4>5</vt:i4>
      </vt:variant>
      <vt:variant>
        <vt:lpwstr/>
      </vt:variant>
      <vt:variant>
        <vt:lpwstr>_Toc333507915</vt:lpwstr>
      </vt:variant>
      <vt:variant>
        <vt:i4>1507385</vt:i4>
      </vt:variant>
      <vt:variant>
        <vt:i4>218</vt:i4>
      </vt:variant>
      <vt:variant>
        <vt:i4>0</vt:i4>
      </vt:variant>
      <vt:variant>
        <vt:i4>5</vt:i4>
      </vt:variant>
      <vt:variant>
        <vt:lpwstr/>
      </vt:variant>
      <vt:variant>
        <vt:lpwstr>_Toc333507914</vt:lpwstr>
      </vt:variant>
      <vt:variant>
        <vt:i4>1507385</vt:i4>
      </vt:variant>
      <vt:variant>
        <vt:i4>212</vt:i4>
      </vt:variant>
      <vt:variant>
        <vt:i4>0</vt:i4>
      </vt:variant>
      <vt:variant>
        <vt:i4>5</vt:i4>
      </vt:variant>
      <vt:variant>
        <vt:lpwstr/>
      </vt:variant>
      <vt:variant>
        <vt:lpwstr>_Toc333507913</vt:lpwstr>
      </vt:variant>
      <vt:variant>
        <vt:i4>1507385</vt:i4>
      </vt:variant>
      <vt:variant>
        <vt:i4>206</vt:i4>
      </vt:variant>
      <vt:variant>
        <vt:i4>0</vt:i4>
      </vt:variant>
      <vt:variant>
        <vt:i4>5</vt:i4>
      </vt:variant>
      <vt:variant>
        <vt:lpwstr/>
      </vt:variant>
      <vt:variant>
        <vt:lpwstr>_Toc333507912</vt:lpwstr>
      </vt:variant>
      <vt:variant>
        <vt:i4>1507385</vt:i4>
      </vt:variant>
      <vt:variant>
        <vt:i4>200</vt:i4>
      </vt:variant>
      <vt:variant>
        <vt:i4>0</vt:i4>
      </vt:variant>
      <vt:variant>
        <vt:i4>5</vt:i4>
      </vt:variant>
      <vt:variant>
        <vt:lpwstr/>
      </vt:variant>
      <vt:variant>
        <vt:lpwstr>_Toc333507911</vt:lpwstr>
      </vt:variant>
      <vt:variant>
        <vt:i4>1507385</vt:i4>
      </vt:variant>
      <vt:variant>
        <vt:i4>194</vt:i4>
      </vt:variant>
      <vt:variant>
        <vt:i4>0</vt:i4>
      </vt:variant>
      <vt:variant>
        <vt:i4>5</vt:i4>
      </vt:variant>
      <vt:variant>
        <vt:lpwstr/>
      </vt:variant>
      <vt:variant>
        <vt:lpwstr>_Toc333507910</vt:lpwstr>
      </vt:variant>
      <vt:variant>
        <vt:i4>1441849</vt:i4>
      </vt:variant>
      <vt:variant>
        <vt:i4>188</vt:i4>
      </vt:variant>
      <vt:variant>
        <vt:i4>0</vt:i4>
      </vt:variant>
      <vt:variant>
        <vt:i4>5</vt:i4>
      </vt:variant>
      <vt:variant>
        <vt:lpwstr/>
      </vt:variant>
      <vt:variant>
        <vt:lpwstr>_Toc333507909</vt:lpwstr>
      </vt:variant>
      <vt:variant>
        <vt:i4>1441849</vt:i4>
      </vt:variant>
      <vt:variant>
        <vt:i4>182</vt:i4>
      </vt:variant>
      <vt:variant>
        <vt:i4>0</vt:i4>
      </vt:variant>
      <vt:variant>
        <vt:i4>5</vt:i4>
      </vt:variant>
      <vt:variant>
        <vt:lpwstr/>
      </vt:variant>
      <vt:variant>
        <vt:lpwstr>_Toc333507908</vt:lpwstr>
      </vt:variant>
      <vt:variant>
        <vt:i4>1441849</vt:i4>
      </vt:variant>
      <vt:variant>
        <vt:i4>176</vt:i4>
      </vt:variant>
      <vt:variant>
        <vt:i4>0</vt:i4>
      </vt:variant>
      <vt:variant>
        <vt:i4>5</vt:i4>
      </vt:variant>
      <vt:variant>
        <vt:lpwstr/>
      </vt:variant>
      <vt:variant>
        <vt:lpwstr>_Toc333507907</vt:lpwstr>
      </vt:variant>
      <vt:variant>
        <vt:i4>1441849</vt:i4>
      </vt:variant>
      <vt:variant>
        <vt:i4>170</vt:i4>
      </vt:variant>
      <vt:variant>
        <vt:i4>0</vt:i4>
      </vt:variant>
      <vt:variant>
        <vt:i4>5</vt:i4>
      </vt:variant>
      <vt:variant>
        <vt:lpwstr/>
      </vt:variant>
      <vt:variant>
        <vt:lpwstr>_Toc333507906</vt:lpwstr>
      </vt:variant>
      <vt:variant>
        <vt:i4>1441849</vt:i4>
      </vt:variant>
      <vt:variant>
        <vt:i4>164</vt:i4>
      </vt:variant>
      <vt:variant>
        <vt:i4>0</vt:i4>
      </vt:variant>
      <vt:variant>
        <vt:i4>5</vt:i4>
      </vt:variant>
      <vt:variant>
        <vt:lpwstr/>
      </vt:variant>
      <vt:variant>
        <vt:lpwstr>_Toc333507905</vt:lpwstr>
      </vt:variant>
      <vt:variant>
        <vt:i4>1441849</vt:i4>
      </vt:variant>
      <vt:variant>
        <vt:i4>158</vt:i4>
      </vt:variant>
      <vt:variant>
        <vt:i4>0</vt:i4>
      </vt:variant>
      <vt:variant>
        <vt:i4>5</vt:i4>
      </vt:variant>
      <vt:variant>
        <vt:lpwstr/>
      </vt:variant>
      <vt:variant>
        <vt:lpwstr>_Toc333507904</vt:lpwstr>
      </vt:variant>
      <vt:variant>
        <vt:i4>1441849</vt:i4>
      </vt:variant>
      <vt:variant>
        <vt:i4>152</vt:i4>
      </vt:variant>
      <vt:variant>
        <vt:i4>0</vt:i4>
      </vt:variant>
      <vt:variant>
        <vt:i4>5</vt:i4>
      </vt:variant>
      <vt:variant>
        <vt:lpwstr/>
      </vt:variant>
      <vt:variant>
        <vt:lpwstr>_Toc333507903</vt:lpwstr>
      </vt:variant>
      <vt:variant>
        <vt:i4>1441849</vt:i4>
      </vt:variant>
      <vt:variant>
        <vt:i4>146</vt:i4>
      </vt:variant>
      <vt:variant>
        <vt:i4>0</vt:i4>
      </vt:variant>
      <vt:variant>
        <vt:i4>5</vt:i4>
      </vt:variant>
      <vt:variant>
        <vt:lpwstr/>
      </vt:variant>
      <vt:variant>
        <vt:lpwstr>_Toc333507902</vt:lpwstr>
      </vt:variant>
      <vt:variant>
        <vt:i4>1441849</vt:i4>
      </vt:variant>
      <vt:variant>
        <vt:i4>140</vt:i4>
      </vt:variant>
      <vt:variant>
        <vt:i4>0</vt:i4>
      </vt:variant>
      <vt:variant>
        <vt:i4>5</vt:i4>
      </vt:variant>
      <vt:variant>
        <vt:lpwstr/>
      </vt:variant>
      <vt:variant>
        <vt:lpwstr>_Toc333507901</vt:lpwstr>
      </vt:variant>
      <vt:variant>
        <vt:i4>1441849</vt:i4>
      </vt:variant>
      <vt:variant>
        <vt:i4>134</vt:i4>
      </vt:variant>
      <vt:variant>
        <vt:i4>0</vt:i4>
      </vt:variant>
      <vt:variant>
        <vt:i4>5</vt:i4>
      </vt:variant>
      <vt:variant>
        <vt:lpwstr/>
      </vt:variant>
      <vt:variant>
        <vt:lpwstr>_Toc333507900</vt:lpwstr>
      </vt:variant>
      <vt:variant>
        <vt:i4>2031672</vt:i4>
      </vt:variant>
      <vt:variant>
        <vt:i4>128</vt:i4>
      </vt:variant>
      <vt:variant>
        <vt:i4>0</vt:i4>
      </vt:variant>
      <vt:variant>
        <vt:i4>5</vt:i4>
      </vt:variant>
      <vt:variant>
        <vt:lpwstr/>
      </vt:variant>
      <vt:variant>
        <vt:lpwstr>_Toc333507899</vt:lpwstr>
      </vt:variant>
      <vt:variant>
        <vt:i4>2031672</vt:i4>
      </vt:variant>
      <vt:variant>
        <vt:i4>122</vt:i4>
      </vt:variant>
      <vt:variant>
        <vt:i4>0</vt:i4>
      </vt:variant>
      <vt:variant>
        <vt:i4>5</vt:i4>
      </vt:variant>
      <vt:variant>
        <vt:lpwstr/>
      </vt:variant>
      <vt:variant>
        <vt:lpwstr>_Toc333507898</vt:lpwstr>
      </vt:variant>
      <vt:variant>
        <vt:i4>2031672</vt:i4>
      </vt:variant>
      <vt:variant>
        <vt:i4>116</vt:i4>
      </vt:variant>
      <vt:variant>
        <vt:i4>0</vt:i4>
      </vt:variant>
      <vt:variant>
        <vt:i4>5</vt:i4>
      </vt:variant>
      <vt:variant>
        <vt:lpwstr/>
      </vt:variant>
      <vt:variant>
        <vt:lpwstr>_Toc333507897</vt:lpwstr>
      </vt:variant>
      <vt:variant>
        <vt:i4>2031672</vt:i4>
      </vt:variant>
      <vt:variant>
        <vt:i4>110</vt:i4>
      </vt:variant>
      <vt:variant>
        <vt:i4>0</vt:i4>
      </vt:variant>
      <vt:variant>
        <vt:i4>5</vt:i4>
      </vt:variant>
      <vt:variant>
        <vt:lpwstr/>
      </vt:variant>
      <vt:variant>
        <vt:lpwstr>_Toc333507896</vt:lpwstr>
      </vt:variant>
      <vt:variant>
        <vt:i4>2031672</vt:i4>
      </vt:variant>
      <vt:variant>
        <vt:i4>104</vt:i4>
      </vt:variant>
      <vt:variant>
        <vt:i4>0</vt:i4>
      </vt:variant>
      <vt:variant>
        <vt:i4>5</vt:i4>
      </vt:variant>
      <vt:variant>
        <vt:lpwstr/>
      </vt:variant>
      <vt:variant>
        <vt:lpwstr>_Toc333507895</vt:lpwstr>
      </vt:variant>
      <vt:variant>
        <vt:i4>2031672</vt:i4>
      </vt:variant>
      <vt:variant>
        <vt:i4>98</vt:i4>
      </vt:variant>
      <vt:variant>
        <vt:i4>0</vt:i4>
      </vt:variant>
      <vt:variant>
        <vt:i4>5</vt:i4>
      </vt:variant>
      <vt:variant>
        <vt:lpwstr/>
      </vt:variant>
      <vt:variant>
        <vt:lpwstr>_Toc333507894</vt:lpwstr>
      </vt:variant>
      <vt:variant>
        <vt:i4>2031672</vt:i4>
      </vt:variant>
      <vt:variant>
        <vt:i4>92</vt:i4>
      </vt:variant>
      <vt:variant>
        <vt:i4>0</vt:i4>
      </vt:variant>
      <vt:variant>
        <vt:i4>5</vt:i4>
      </vt:variant>
      <vt:variant>
        <vt:lpwstr/>
      </vt:variant>
      <vt:variant>
        <vt:lpwstr>_Toc333507893</vt:lpwstr>
      </vt:variant>
      <vt:variant>
        <vt:i4>2031672</vt:i4>
      </vt:variant>
      <vt:variant>
        <vt:i4>86</vt:i4>
      </vt:variant>
      <vt:variant>
        <vt:i4>0</vt:i4>
      </vt:variant>
      <vt:variant>
        <vt:i4>5</vt:i4>
      </vt:variant>
      <vt:variant>
        <vt:lpwstr/>
      </vt:variant>
      <vt:variant>
        <vt:lpwstr>_Toc333507892</vt:lpwstr>
      </vt:variant>
      <vt:variant>
        <vt:i4>2031672</vt:i4>
      </vt:variant>
      <vt:variant>
        <vt:i4>80</vt:i4>
      </vt:variant>
      <vt:variant>
        <vt:i4>0</vt:i4>
      </vt:variant>
      <vt:variant>
        <vt:i4>5</vt:i4>
      </vt:variant>
      <vt:variant>
        <vt:lpwstr/>
      </vt:variant>
      <vt:variant>
        <vt:lpwstr>_Toc333507891</vt:lpwstr>
      </vt:variant>
      <vt:variant>
        <vt:i4>2031672</vt:i4>
      </vt:variant>
      <vt:variant>
        <vt:i4>74</vt:i4>
      </vt:variant>
      <vt:variant>
        <vt:i4>0</vt:i4>
      </vt:variant>
      <vt:variant>
        <vt:i4>5</vt:i4>
      </vt:variant>
      <vt:variant>
        <vt:lpwstr/>
      </vt:variant>
      <vt:variant>
        <vt:lpwstr>_Toc333507890</vt:lpwstr>
      </vt:variant>
      <vt:variant>
        <vt:i4>1966136</vt:i4>
      </vt:variant>
      <vt:variant>
        <vt:i4>68</vt:i4>
      </vt:variant>
      <vt:variant>
        <vt:i4>0</vt:i4>
      </vt:variant>
      <vt:variant>
        <vt:i4>5</vt:i4>
      </vt:variant>
      <vt:variant>
        <vt:lpwstr/>
      </vt:variant>
      <vt:variant>
        <vt:lpwstr>_Toc333507889</vt:lpwstr>
      </vt:variant>
      <vt:variant>
        <vt:i4>1966136</vt:i4>
      </vt:variant>
      <vt:variant>
        <vt:i4>62</vt:i4>
      </vt:variant>
      <vt:variant>
        <vt:i4>0</vt:i4>
      </vt:variant>
      <vt:variant>
        <vt:i4>5</vt:i4>
      </vt:variant>
      <vt:variant>
        <vt:lpwstr/>
      </vt:variant>
      <vt:variant>
        <vt:lpwstr>_Toc333507888</vt:lpwstr>
      </vt:variant>
      <vt:variant>
        <vt:i4>1966136</vt:i4>
      </vt:variant>
      <vt:variant>
        <vt:i4>56</vt:i4>
      </vt:variant>
      <vt:variant>
        <vt:i4>0</vt:i4>
      </vt:variant>
      <vt:variant>
        <vt:i4>5</vt:i4>
      </vt:variant>
      <vt:variant>
        <vt:lpwstr/>
      </vt:variant>
      <vt:variant>
        <vt:lpwstr>_Toc333507887</vt:lpwstr>
      </vt:variant>
      <vt:variant>
        <vt:i4>1966136</vt:i4>
      </vt:variant>
      <vt:variant>
        <vt:i4>50</vt:i4>
      </vt:variant>
      <vt:variant>
        <vt:i4>0</vt:i4>
      </vt:variant>
      <vt:variant>
        <vt:i4>5</vt:i4>
      </vt:variant>
      <vt:variant>
        <vt:lpwstr/>
      </vt:variant>
      <vt:variant>
        <vt:lpwstr>_Toc333507886</vt:lpwstr>
      </vt:variant>
      <vt:variant>
        <vt:i4>1966136</vt:i4>
      </vt:variant>
      <vt:variant>
        <vt:i4>44</vt:i4>
      </vt:variant>
      <vt:variant>
        <vt:i4>0</vt:i4>
      </vt:variant>
      <vt:variant>
        <vt:i4>5</vt:i4>
      </vt:variant>
      <vt:variant>
        <vt:lpwstr/>
      </vt:variant>
      <vt:variant>
        <vt:lpwstr>_Toc333507885</vt:lpwstr>
      </vt:variant>
      <vt:variant>
        <vt:i4>1966136</vt:i4>
      </vt:variant>
      <vt:variant>
        <vt:i4>38</vt:i4>
      </vt:variant>
      <vt:variant>
        <vt:i4>0</vt:i4>
      </vt:variant>
      <vt:variant>
        <vt:i4>5</vt:i4>
      </vt:variant>
      <vt:variant>
        <vt:lpwstr/>
      </vt:variant>
      <vt:variant>
        <vt:lpwstr>_Toc333507884</vt:lpwstr>
      </vt:variant>
      <vt:variant>
        <vt:i4>1966136</vt:i4>
      </vt:variant>
      <vt:variant>
        <vt:i4>32</vt:i4>
      </vt:variant>
      <vt:variant>
        <vt:i4>0</vt:i4>
      </vt:variant>
      <vt:variant>
        <vt:i4>5</vt:i4>
      </vt:variant>
      <vt:variant>
        <vt:lpwstr/>
      </vt:variant>
      <vt:variant>
        <vt:lpwstr>_Toc333507883</vt:lpwstr>
      </vt:variant>
      <vt:variant>
        <vt:i4>1966136</vt:i4>
      </vt:variant>
      <vt:variant>
        <vt:i4>26</vt:i4>
      </vt:variant>
      <vt:variant>
        <vt:i4>0</vt:i4>
      </vt:variant>
      <vt:variant>
        <vt:i4>5</vt:i4>
      </vt:variant>
      <vt:variant>
        <vt:lpwstr/>
      </vt:variant>
      <vt:variant>
        <vt:lpwstr>_Toc333507882</vt:lpwstr>
      </vt:variant>
      <vt:variant>
        <vt:i4>1966136</vt:i4>
      </vt:variant>
      <vt:variant>
        <vt:i4>20</vt:i4>
      </vt:variant>
      <vt:variant>
        <vt:i4>0</vt:i4>
      </vt:variant>
      <vt:variant>
        <vt:i4>5</vt:i4>
      </vt:variant>
      <vt:variant>
        <vt:lpwstr/>
      </vt:variant>
      <vt:variant>
        <vt:lpwstr>_Toc333507881</vt:lpwstr>
      </vt:variant>
      <vt:variant>
        <vt:i4>1966136</vt:i4>
      </vt:variant>
      <vt:variant>
        <vt:i4>14</vt:i4>
      </vt:variant>
      <vt:variant>
        <vt:i4>0</vt:i4>
      </vt:variant>
      <vt:variant>
        <vt:i4>5</vt:i4>
      </vt:variant>
      <vt:variant>
        <vt:lpwstr/>
      </vt:variant>
      <vt:variant>
        <vt:lpwstr>_Toc333507880</vt:lpwstr>
      </vt:variant>
      <vt:variant>
        <vt:i4>1114168</vt:i4>
      </vt:variant>
      <vt:variant>
        <vt:i4>8</vt:i4>
      </vt:variant>
      <vt:variant>
        <vt:i4>0</vt:i4>
      </vt:variant>
      <vt:variant>
        <vt:i4>5</vt:i4>
      </vt:variant>
      <vt:variant>
        <vt:lpwstr/>
      </vt:variant>
      <vt:variant>
        <vt:lpwstr>_Toc333507879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Forslag til fælles sikkerhedsmodel for Grunddataprogrammet</dc:title>
  <dc:creator>Thomas Gundel, IT Crew</dc:creator>
  <cp:lastModifiedBy>Brian Graversen</cp:lastModifiedBy>
  <cp:revision>40</cp:revision>
  <cp:lastPrinted>2015-05-12T06:29:00Z</cp:lastPrinted>
  <dcterms:created xsi:type="dcterms:W3CDTF">2015-11-30T11:04:00Z</dcterms:created>
  <dcterms:modified xsi:type="dcterms:W3CDTF">2018-07-17T09:50:00Z</dcterms:modified>
</cp:coreProperties>
</file>